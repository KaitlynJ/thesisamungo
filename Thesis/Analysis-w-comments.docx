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045F27" w14:textId="2DC34891" w:rsidR="004C4780" w:rsidRDefault="005B293E" w:rsidP="00F02712">
      <w:pPr>
        <w:spacing w:line="480" w:lineRule="auto"/>
        <w:jc w:val="both"/>
        <w:outlineLvl w:val="0"/>
      </w:pPr>
      <w:r>
        <w:t>Analysis</w:t>
      </w:r>
    </w:p>
    <w:p w14:paraId="7F99BBAE" w14:textId="44D20319" w:rsidR="001F1F99" w:rsidRPr="009040DB" w:rsidDel="00CA6C0A" w:rsidRDefault="00B01F7C" w:rsidP="00A253A7">
      <w:pPr>
        <w:spacing w:line="480" w:lineRule="auto"/>
        <w:ind w:firstLine="720"/>
        <w:jc w:val="both"/>
        <w:rPr>
          <w:del w:id="0" w:author="Kaitlyn Jackson" w:date="2016-02-18T22:42:00Z"/>
          <w:strike/>
        </w:rPr>
      </w:pPr>
      <w:commentRangeStart w:id="1"/>
      <w:commentRangeStart w:id="2"/>
      <w:del w:id="3" w:author="Kaitlyn Jackson" w:date="2016-02-18T22:42:00Z">
        <w:r w:rsidRPr="009040DB" w:rsidDel="00CA6C0A">
          <w:rPr>
            <w:strike/>
          </w:rPr>
          <w:delText>The exploratory analysis</w:delText>
        </w:r>
        <w:r w:rsidR="009813B9" w:rsidRPr="009040DB" w:rsidDel="00CA6C0A">
          <w:rPr>
            <w:strike/>
          </w:rPr>
          <w:delText xml:space="preserve"> to follow</w:delText>
        </w:r>
        <w:r w:rsidRPr="009040DB" w:rsidDel="00CA6C0A">
          <w:rPr>
            <w:strike/>
          </w:rPr>
          <w:delText xml:space="preserve"> was motivated by </w:delText>
        </w:r>
        <w:r w:rsidR="005B293E" w:rsidRPr="009040DB" w:rsidDel="00CA6C0A">
          <w:rPr>
            <w:strike/>
          </w:rPr>
          <w:delText>t</w:delText>
        </w:r>
        <w:r w:rsidRPr="009040DB" w:rsidDel="00CA6C0A">
          <w:rPr>
            <w:strike/>
          </w:rPr>
          <w:delText xml:space="preserve">he </w:delText>
        </w:r>
        <w:r w:rsidR="00DF3403" w:rsidRPr="009040DB" w:rsidDel="00CA6C0A">
          <w:rPr>
            <w:strike/>
          </w:rPr>
          <w:delText xml:space="preserve">current </w:delText>
        </w:r>
        <w:r w:rsidRPr="009040DB" w:rsidDel="00CA6C0A">
          <w:rPr>
            <w:strike/>
          </w:rPr>
          <w:delText>lack of statistical analysis and social</w:delText>
        </w:r>
        <w:r w:rsidR="009813B9" w:rsidRPr="009040DB" w:rsidDel="00CA6C0A">
          <w:rPr>
            <w:strike/>
          </w:rPr>
          <w:delText xml:space="preserve"> theory surround</w:delText>
        </w:r>
        <w:r w:rsidRPr="009040DB" w:rsidDel="00CA6C0A">
          <w:rPr>
            <w:strike/>
          </w:rPr>
          <w:delText xml:space="preserve"> urgent care cent</w:delText>
        </w:r>
        <w:r w:rsidR="00DF3403" w:rsidRPr="009040DB" w:rsidDel="00CA6C0A">
          <w:rPr>
            <w:strike/>
          </w:rPr>
          <w:delText xml:space="preserve">ers, despite their rapid </w:delText>
        </w:r>
        <w:r w:rsidR="009813B9" w:rsidRPr="009040DB" w:rsidDel="00CA6C0A">
          <w:rPr>
            <w:strike/>
          </w:rPr>
          <w:delText xml:space="preserve">progression as an acceptable </w:delText>
        </w:r>
        <w:r w:rsidR="00A253A7" w:rsidRPr="009040DB" w:rsidDel="00CA6C0A">
          <w:rPr>
            <w:strike/>
          </w:rPr>
          <w:delText>replacement for primary care (erhm</w:delText>
        </w:r>
        <w:r w:rsidR="009813B9" w:rsidRPr="009040DB" w:rsidDel="00CA6C0A">
          <w:rPr>
            <w:strike/>
          </w:rPr>
          <w:delText>)</w:delText>
        </w:r>
        <w:r w:rsidR="00DF3403" w:rsidRPr="009040DB" w:rsidDel="00CA6C0A">
          <w:rPr>
            <w:strike/>
          </w:rPr>
          <w:delText>. T</w:delText>
        </w:r>
        <w:r w:rsidRPr="009040DB" w:rsidDel="00CA6C0A">
          <w:rPr>
            <w:strike/>
          </w:rPr>
          <w:delText xml:space="preserve">he exploratory </w:delText>
        </w:r>
        <w:r w:rsidR="00DF3403" w:rsidRPr="009040DB" w:rsidDel="00CA6C0A">
          <w:rPr>
            <w:strike/>
          </w:rPr>
          <w:delText>nature of the find</w:delText>
        </w:r>
        <w:r w:rsidR="009813B9" w:rsidRPr="009040DB" w:rsidDel="00CA6C0A">
          <w:rPr>
            <w:strike/>
          </w:rPr>
          <w:delText xml:space="preserve">ings will allow </w:delText>
        </w:r>
        <w:r w:rsidR="00A253A7" w:rsidRPr="009040DB" w:rsidDel="00CA6C0A">
          <w:rPr>
            <w:strike/>
          </w:rPr>
          <w:delText>those intent on locating urgent care centers within the larger contextual framework of the American health care system to draw on the revealed typologies of urgent care seekers in order to better understand the industry’s rapid growth.</w:delText>
        </w:r>
        <w:r w:rsidR="009040DB" w:rsidDel="00CA6C0A">
          <w:rPr>
            <w:strike/>
          </w:rPr>
          <w:delText xml:space="preserve"> </w:delText>
        </w:r>
        <w:r w:rsidR="009040DB" w:rsidRPr="009040DB" w:rsidDel="00CA6C0A">
          <w:rPr>
            <w:b/>
            <w:strike/>
            <w:u w:val="single"/>
          </w:rPr>
          <w:delText>[UNCECESSARY!]</w:delText>
        </w:r>
        <w:commentRangeEnd w:id="1"/>
        <w:r w:rsidR="00B43B60" w:rsidDel="00CA6C0A">
          <w:rPr>
            <w:rStyle w:val="CommentReference"/>
          </w:rPr>
          <w:commentReference w:id="1"/>
        </w:r>
      </w:del>
    </w:p>
    <w:p w14:paraId="16854D28" w14:textId="47D4B93E" w:rsidR="005B293E" w:rsidDel="00CA6C0A" w:rsidRDefault="00A253A7" w:rsidP="00C57D29">
      <w:pPr>
        <w:spacing w:line="480" w:lineRule="auto"/>
        <w:ind w:firstLine="720"/>
        <w:jc w:val="both"/>
        <w:rPr>
          <w:del w:id="4" w:author="Kaitlyn Jackson" w:date="2016-02-18T22:43:00Z"/>
        </w:rPr>
      </w:pPr>
      <w:commentRangeStart w:id="5"/>
      <w:del w:id="6" w:author="Kaitlyn Jackson" w:date="2016-02-18T22:43:00Z">
        <w:r w:rsidDel="00CA6C0A">
          <w:delText>Because I</w:delText>
        </w:r>
        <w:r w:rsidR="005B293E" w:rsidDel="00CA6C0A">
          <w:delText xml:space="preserve"> am</w:delText>
        </w:r>
        <w:r w:rsidDel="00CA6C0A">
          <w:delText xml:space="preserve"> particularly</w:delText>
        </w:r>
        <w:r w:rsidR="005B293E" w:rsidDel="00CA6C0A">
          <w:delText xml:space="preserve"> interested in two somewhat </w:delText>
        </w:r>
        <w:r w:rsidDel="00CA6C0A">
          <w:delText>individual</w:delText>
        </w:r>
        <w:r w:rsidR="005B293E" w:rsidDel="00CA6C0A">
          <w:delText xml:space="preserve"> </w:delText>
        </w:r>
        <w:r w:rsidDel="00CA6C0A">
          <w:delText>facets</w:delText>
        </w:r>
        <w:r w:rsidR="005B293E" w:rsidDel="00CA6C0A">
          <w:delText xml:space="preserve"> of</w:delText>
        </w:r>
        <w:r w:rsidDel="00CA6C0A">
          <w:delText xml:space="preserve"> the patients of urgent care—b</w:delText>
        </w:r>
        <w:r w:rsidR="005B293E" w:rsidDel="00CA6C0A">
          <w:delText>oth their demographi</w:delText>
        </w:r>
        <w:r w:rsidDel="00CA6C0A">
          <w:delText>cs and their patterns of use—t</w:delText>
        </w:r>
        <w:r w:rsidR="005B293E" w:rsidDel="00CA6C0A">
          <w:delText>he clustering was performed in two batches of p</w:delText>
        </w:r>
        <w:r w:rsidDel="00CA6C0A">
          <w:delText>arameters which aimed to help develop an</w:delText>
        </w:r>
        <w:r w:rsidR="005B293E" w:rsidDel="00CA6C0A">
          <w:delText xml:space="preserve"> understand</w:delText>
        </w:r>
        <w:r w:rsidDel="00CA6C0A">
          <w:delText>ing of the two components which are involved in</w:delText>
        </w:r>
        <w:r w:rsidR="005B293E" w:rsidDel="00CA6C0A">
          <w:delText xml:space="preserve"> a visit to urgent care</w:delText>
        </w:r>
        <w:r w:rsidR="00B43B60" w:rsidDel="00CA6C0A">
          <w:delText xml:space="preserve"> </w:delText>
        </w:r>
        <w:commentRangeEnd w:id="5"/>
        <w:r w:rsidR="00B43B60" w:rsidDel="00CA6C0A">
          <w:rPr>
            <w:rStyle w:val="CommentReference"/>
          </w:rPr>
          <w:commentReference w:id="5"/>
        </w:r>
        <w:r w:rsidR="009040DB" w:rsidRPr="009040DB" w:rsidDel="00CA6C0A">
          <w:rPr>
            <w:b/>
            <w:u w:val="single"/>
          </w:rPr>
          <w:delText xml:space="preserve">[WHOA TORTURNED SENTENCE] </w:delText>
        </w:r>
        <w:r w:rsidR="005B293E" w:rsidDel="00CA6C0A">
          <w:delText xml:space="preserve">. Variables for </w:delText>
        </w:r>
        <w:r w:rsidR="005B293E" w:rsidRPr="00A253A7" w:rsidDel="00CA6C0A">
          <w:rPr>
            <w:i/>
          </w:rPr>
          <w:delText>Age, Sex, Race, Urban Type, % Neighborhood Poverty, % Neighborhood college degree attainment, and Pay Type</w:delText>
        </w:r>
        <w:r w:rsidDel="00CA6C0A">
          <w:delText>, which</w:delText>
        </w:r>
        <w:r w:rsidR="005B293E" w:rsidDel="00CA6C0A">
          <w:delText xml:space="preserve"> I will refer to as the demographic variables from this point forward</w:delText>
        </w:r>
        <w:r w:rsidDel="00CA6C0A">
          <w:delText>,</w:delText>
        </w:r>
        <w:r w:rsidR="005B293E" w:rsidDel="00CA6C0A">
          <w:delText xml:space="preserve"> were first analyzed for subgroups.</w:delText>
        </w:r>
        <w:r w:rsidDel="00CA6C0A">
          <w:delText xml:space="preserve"> Subsequently</w:delText>
        </w:r>
        <w:r w:rsidR="005B293E" w:rsidDel="00CA6C0A">
          <w:delText>, some of the same variables were again analyzed w</w:delText>
        </w:r>
        <w:r w:rsidDel="00CA6C0A">
          <w:delText xml:space="preserve">ith the </w:delText>
        </w:r>
        <w:r w:rsidR="005B293E" w:rsidDel="00CA6C0A">
          <w:delText xml:space="preserve">parameters of </w:delText>
        </w:r>
        <w:r w:rsidR="005B293E" w:rsidRPr="00A253A7" w:rsidDel="00CA6C0A">
          <w:rPr>
            <w:i/>
          </w:rPr>
          <w:delText>Injury related, Primary Caregiver, Seen Before, Past Visits, Major Reason, and the day of the week</w:delText>
        </w:r>
        <w:r w:rsidDel="00CA6C0A">
          <w:delText>, which</w:delText>
        </w:r>
        <w:r w:rsidR="005B293E" w:rsidDel="00CA6C0A">
          <w:delText xml:space="preserve"> I will refer to as the behavior parameters.</w:delText>
        </w:r>
        <w:commentRangeStart w:id="7"/>
        <w:r w:rsidR="005B293E" w:rsidDel="00CA6C0A">
          <w:delText xml:space="preserve"> </w:delText>
        </w:r>
        <w:r w:rsidR="009040DB" w:rsidRPr="009040DB" w:rsidDel="00CA6C0A">
          <w:rPr>
            <w:b/>
            <w:u w:val="single"/>
          </w:rPr>
          <w:delText>[</w:delText>
        </w:r>
        <w:r w:rsidR="009040DB" w:rsidDel="00CA6C0A">
          <w:rPr>
            <w:b/>
            <w:u w:val="single"/>
          </w:rPr>
          <w:delText xml:space="preserve">FYI, </w:delText>
        </w:r>
        <w:r w:rsidR="009040DB" w:rsidRPr="009040DB" w:rsidDel="00CA6C0A">
          <w:rPr>
            <w:b/>
            <w:u w:val="single"/>
          </w:rPr>
          <w:delText>you should have a section of your methods discussion dedicated to explaining each of these variables</w:delText>
        </w:r>
        <w:r w:rsidR="009040DB" w:rsidDel="00CA6C0A">
          <w:rPr>
            <w:b/>
            <w:u w:val="single"/>
          </w:rPr>
          <w:delText>.</w:delText>
        </w:r>
        <w:r w:rsidR="009040DB" w:rsidRPr="009040DB" w:rsidDel="00CA6C0A">
          <w:rPr>
            <w:b/>
            <w:u w:val="single"/>
          </w:rPr>
          <w:delText>]</w:delText>
        </w:r>
        <w:commentRangeEnd w:id="7"/>
        <w:r w:rsidR="00B43B60" w:rsidDel="00CA6C0A">
          <w:rPr>
            <w:rStyle w:val="CommentReference"/>
          </w:rPr>
          <w:commentReference w:id="7"/>
        </w:r>
      </w:del>
    </w:p>
    <w:p w14:paraId="65E1516B" w14:textId="0DF4AEA1" w:rsidR="0013374F" w:rsidDel="00CA6C0A" w:rsidRDefault="00A253A7" w:rsidP="004C4780">
      <w:pPr>
        <w:spacing w:line="480" w:lineRule="auto"/>
        <w:ind w:firstLine="720"/>
        <w:jc w:val="both"/>
        <w:rPr>
          <w:del w:id="8" w:author="Kaitlyn Jackson" w:date="2016-02-18T22:43:00Z"/>
        </w:rPr>
      </w:pPr>
      <w:del w:id="9" w:author="Kaitlyn Jackson" w:date="2016-02-18T22:43:00Z">
        <w:r w:rsidDel="00CA6C0A">
          <w:delText>The analysis of this study is</w:delText>
        </w:r>
        <w:r w:rsidR="005B293E" w:rsidDel="00CA6C0A">
          <w:delText xml:space="preserve"> divided into three areas: (1) the determination of the number of clusters, (2) the examination of how the clusters differ in terms of multiple parameters, and (3) examining the clusters in light of the theoretical hypot</w:delText>
        </w:r>
        <w:r w:rsidDel="00CA6C0A">
          <w:delText>heses posed in the introduction</w:delText>
        </w:r>
        <w:r w:rsidRPr="009040DB" w:rsidDel="00CA6C0A">
          <w:rPr>
            <w:b/>
            <w:u w:val="single"/>
          </w:rPr>
          <w:delText>.</w:delText>
        </w:r>
      </w:del>
    </w:p>
    <w:commentRangeEnd w:id="2"/>
    <w:p w14:paraId="4FE6DEF6" w14:textId="6B52E10A" w:rsidR="004C4780" w:rsidDel="00CA6C0A" w:rsidRDefault="00CA6C0A" w:rsidP="004C4780">
      <w:pPr>
        <w:spacing w:line="480" w:lineRule="auto"/>
        <w:ind w:firstLine="720"/>
        <w:jc w:val="both"/>
        <w:rPr>
          <w:del w:id="10" w:author="Kaitlyn Jackson" w:date="2016-02-18T22:43:00Z"/>
        </w:rPr>
      </w:pPr>
      <w:del w:id="11" w:author="Kaitlyn Jackson" w:date="2016-02-18T22:43:00Z">
        <w:r w:rsidDel="00CA6C0A">
          <w:rPr>
            <w:rStyle w:val="CommentReference"/>
          </w:rPr>
          <w:commentReference w:id="2"/>
        </w:r>
      </w:del>
    </w:p>
    <w:p w14:paraId="23439F29" w14:textId="366DCD21" w:rsidR="005B293E" w:rsidRPr="009040DB" w:rsidDel="00CA6C0A" w:rsidRDefault="005B293E" w:rsidP="00F02712">
      <w:pPr>
        <w:spacing w:line="480" w:lineRule="auto"/>
        <w:jc w:val="both"/>
        <w:outlineLvl w:val="0"/>
        <w:rPr>
          <w:del w:id="12" w:author="Kaitlyn Jackson" w:date="2016-02-18T22:43:00Z"/>
          <w:b/>
          <w:u w:val="single"/>
        </w:rPr>
      </w:pPr>
      <w:del w:id="13" w:author="Kaitlyn Jackson" w:date="2016-02-18T22:43:00Z">
        <w:r w:rsidRPr="005B293E" w:rsidDel="00CA6C0A">
          <w:rPr>
            <w:i/>
          </w:rPr>
          <w:delText>Determining the number of Clusters</w:delText>
        </w:r>
        <w:r w:rsidR="009040DB" w:rsidDel="00CA6C0A">
          <w:rPr>
            <w:i/>
          </w:rPr>
          <w:delText xml:space="preserve"> </w:delText>
        </w:r>
        <w:r w:rsidR="009040DB" w:rsidRPr="009040DB" w:rsidDel="00CA6C0A">
          <w:rPr>
            <w:b/>
            <w:u w:val="single"/>
          </w:rPr>
          <w:delText>[Most of this can go in an appendix]</w:delText>
        </w:r>
      </w:del>
    </w:p>
    <w:p w14:paraId="23B0060E" w14:textId="1E27436F" w:rsidR="005B293E" w:rsidDel="00CA6C0A" w:rsidRDefault="005B293E" w:rsidP="00C57D29">
      <w:pPr>
        <w:spacing w:line="480" w:lineRule="auto"/>
        <w:ind w:firstLine="720"/>
        <w:jc w:val="both"/>
        <w:rPr>
          <w:del w:id="14" w:author="Kaitlyn Jackson" w:date="2016-02-18T22:44:00Z"/>
          <w:i/>
        </w:rPr>
      </w:pPr>
      <w:del w:id="15" w:author="Kaitlyn Jackson" w:date="2016-02-18T22:44:00Z">
        <w:r w:rsidDel="00CA6C0A">
          <w:delText xml:space="preserve">Because urgent care centers have been </w:delText>
        </w:r>
        <w:r w:rsidR="008A3252" w:rsidDel="00CA6C0A">
          <w:delText>significantly</w:delText>
        </w:r>
        <w:r w:rsidDel="00CA6C0A">
          <w:delText xml:space="preserve"> </w:delText>
        </w:r>
        <w:r w:rsidR="008A3252" w:rsidDel="00CA6C0A">
          <w:delText>overlooked</w:delText>
        </w:r>
        <w:r w:rsidDel="00CA6C0A">
          <w:delText xml:space="preserve"> by sociologists studying medical practices, there was little theoretical guidance in selecting a likely number of subgroups for the</w:delText>
        </w:r>
        <w:r w:rsidR="008A3252" w:rsidDel="00CA6C0A">
          <w:delText xml:space="preserve"> cluster</w:delText>
        </w:r>
        <w:r w:rsidDel="00CA6C0A">
          <w:delText xml:space="preserve"> analysis</w:delText>
        </w:r>
        <w:r w:rsidR="00A253A7" w:rsidDel="00CA6C0A">
          <w:delText>, often the first step in such examinations</w:delText>
        </w:r>
        <w:r w:rsidDel="00CA6C0A">
          <w:delText>. Similarly, because I am interested in understanding how an unsupervised analysis of patient data will reveal trends</w:delText>
        </w:r>
        <w:r w:rsidR="00A253A7" w:rsidDel="00CA6C0A">
          <w:delText>, rather than imposing them onto the data</w:delText>
        </w:r>
        <w:r w:rsidDel="00CA6C0A">
          <w:delText xml:space="preserve">, it was particularly important to the </w:delText>
        </w:r>
        <w:r w:rsidR="008A3252" w:rsidDel="00CA6C0A">
          <w:delText>investigation</w:delText>
        </w:r>
        <w:r w:rsidDel="00CA6C0A">
          <w:delText xml:space="preserve"> </w:delText>
        </w:r>
        <w:r w:rsidR="008A3252" w:rsidDel="00CA6C0A">
          <w:delText>that the number of clusters be</w:delText>
        </w:r>
        <w:r w:rsidDel="00CA6C0A">
          <w:delText xml:space="preserve"> both mathematically achievable and substantively small enough for analysis</w:delText>
        </w:r>
        <w:r w:rsidR="00A253A7" w:rsidDel="00CA6C0A">
          <w:delText xml:space="preserve"> while still remaining unsupervised</w:delText>
        </w:r>
        <w:r w:rsidDel="00CA6C0A">
          <w:delText>.</w:delText>
        </w:r>
        <w:r w:rsidR="00B01F7C" w:rsidDel="00CA6C0A">
          <w:delText xml:space="preserve"> The general rule of thumb for cluster </w:delText>
        </w:r>
        <w:r w:rsidR="00D37B1C" w:rsidDel="00CA6C0A">
          <w:delText>analysis</w:delText>
        </w:r>
        <w:r w:rsidR="00B01F7C" w:rsidDel="00CA6C0A">
          <w:delText xml:space="preserve"> suggested by Mardia, Kent and Bibbby (1997) stipulates that the number of clusters </w:delText>
        </w:r>
        <w:r w:rsidR="00B01F7C" w:rsidDel="00CA6C0A">
          <w:rPr>
            <w:i/>
          </w:rPr>
          <w:delText>k</w:delText>
        </w:r>
        <w:r w:rsidR="00B01F7C" w:rsidDel="00CA6C0A">
          <w:delText xml:space="preserve"> is approximately the square root of </w:delText>
        </w:r>
        <w:r w:rsidR="00B01F7C" w:rsidDel="00CA6C0A">
          <w:rPr>
            <w:i/>
          </w:rPr>
          <w:delText xml:space="preserve">n / </w:delText>
        </w:r>
        <w:r w:rsidR="00B01F7C" w:rsidDel="00CA6C0A">
          <w:delText>2. However, in the case of our comparably small sample of urgent care visitors</w:delText>
        </w:r>
        <w:r w:rsidR="00D37B1C" w:rsidDel="00CA6C0A">
          <w:delText xml:space="preserve"> recorded in the NAMCS data set</w:delText>
        </w:r>
        <w:r w:rsidR="00B01F7C" w:rsidDel="00CA6C0A">
          <w:delText xml:space="preserve">, such a rule would </w:delText>
        </w:r>
        <w:r w:rsidR="00D37B1C" w:rsidDel="00CA6C0A">
          <w:delText xml:space="preserve">indicate at least 30 clusters—clearly not a workable number to make sense of patterns in urgent care </w:delText>
        </w:r>
        <w:r w:rsidR="00A253A7" w:rsidDel="00CA6C0A">
          <w:delText xml:space="preserve">patients and their </w:delText>
        </w:r>
        <w:r w:rsidR="00D37B1C" w:rsidDel="00CA6C0A">
          <w:delText>use.</w:delText>
        </w:r>
      </w:del>
    </w:p>
    <w:p w14:paraId="6F8FBCE8" w14:textId="7E96EDD3" w:rsidR="005B293E" w:rsidRPr="005B293E" w:rsidDel="00CA6C0A" w:rsidRDefault="00D37B1C" w:rsidP="00C57D29">
      <w:pPr>
        <w:spacing w:line="480" w:lineRule="auto"/>
        <w:ind w:firstLine="720"/>
        <w:jc w:val="both"/>
        <w:rPr>
          <w:del w:id="16" w:author="Kaitlyn Jackson" w:date="2016-02-18T22:44:00Z"/>
          <w:i/>
        </w:rPr>
      </w:pPr>
      <w:del w:id="17" w:author="Kaitlyn Jackson" w:date="2016-02-18T22:44:00Z">
        <w:r w:rsidDel="00CA6C0A">
          <w:delText xml:space="preserve">Instead, to estimate a </w:delText>
        </w:r>
        <w:r w:rsidDel="00CA6C0A">
          <w:rPr>
            <w:i/>
          </w:rPr>
          <w:delText xml:space="preserve">k </w:delText>
        </w:r>
        <w:r w:rsidDel="00CA6C0A">
          <w:delText xml:space="preserve">which would produce heterogeneous groups while still remaining theoretically enlightening, </w:delText>
        </w:r>
        <w:r w:rsidR="005B293E" w:rsidDel="00CA6C0A">
          <w:delText>I began with</w:delText>
        </w:r>
        <w:r w:rsidDel="00CA6C0A">
          <w:delText xml:space="preserve"> non-guided hierarchal clustering of </w:delText>
        </w:r>
        <w:r w:rsidR="005B293E" w:rsidDel="00CA6C0A">
          <w:delText xml:space="preserve">samples </w:delText>
        </w:r>
        <w:r w:rsidR="001F1F99" w:rsidDel="00CA6C0A">
          <w:delText>of 20</w:delText>
        </w:r>
        <w:r w:rsidR="008A3252" w:rsidDel="00CA6C0A">
          <w:delText xml:space="preserve">0 visits to urgent care centers </w:delText>
        </w:r>
        <w:r w:rsidDel="00CA6C0A">
          <w:delText xml:space="preserve">randomly </w:delText>
        </w:r>
        <w:r w:rsidR="008A3252" w:rsidDel="00CA6C0A">
          <w:delText>chosen from the data. Using the</w:delText>
        </w:r>
        <w:r w:rsidR="005B293E" w:rsidDel="00CA6C0A">
          <w:delText xml:space="preserve"> </w:delText>
        </w:r>
        <w:r w:rsidR="008A3252" w:rsidDel="00CA6C0A">
          <w:delText>Gower methodology of finding the distance between dissimilar variable type</w:delText>
        </w:r>
        <w:r w:rsidDel="00CA6C0A">
          <w:delText>s</w:delText>
        </w:r>
        <w:r w:rsidR="008A3252" w:rsidDel="00CA6C0A">
          <w:delText xml:space="preserve">, I </w:delText>
        </w:r>
        <w:r w:rsidR="005B293E" w:rsidDel="00CA6C0A">
          <w:delText>calculate</w:delText>
        </w:r>
        <w:r w:rsidR="008A3252" w:rsidDel="00CA6C0A">
          <w:delText>d</w:delText>
        </w:r>
        <w:r w:rsidR="005B293E" w:rsidDel="00CA6C0A">
          <w:delText xml:space="preserve"> the distance matrix b</w:delText>
        </w:r>
        <w:r w:rsidR="008A3252" w:rsidDel="00CA6C0A">
          <w:delText>etween the various observations</w:delText>
        </w:r>
        <w:r w:rsidDel="00CA6C0A">
          <w:delText xml:space="preserve"> for each sample</w:delText>
        </w:r>
        <w:r w:rsidR="008A3252" w:rsidDel="00CA6C0A">
          <w:delText>. These distance measures were then</w:delText>
        </w:r>
        <w:r w:rsidR="005B293E" w:rsidDel="00CA6C0A">
          <w:delText xml:space="preserve"> </w:delText>
        </w:r>
        <w:r w:rsidR="008A3252" w:rsidDel="00CA6C0A">
          <w:delText xml:space="preserve">used as the input to a hierarchal clustering </w:delText>
        </w:r>
        <w:r w:rsidR="005B293E" w:rsidDel="00CA6C0A">
          <w:delText>algorithm</w:delText>
        </w:r>
        <w:r w:rsidR="008A3252" w:rsidDel="00CA6C0A">
          <w:delText xml:space="preserve"> which attempted to minimize the distance between observations </w:delText>
        </w:r>
        <w:r w:rsidR="008A3252" w:rsidRPr="008A3252" w:rsidDel="00CA6C0A">
          <w:rPr>
            <w:i/>
          </w:rPr>
          <w:delText>within</w:delText>
        </w:r>
        <w:r w:rsidR="008A3252" w:rsidDel="00CA6C0A">
          <w:delText xml:space="preserve"> the same groups while maximizing the distance </w:delText>
        </w:r>
        <w:r w:rsidR="008A3252" w:rsidRPr="008A3252" w:rsidDel="00CA6C0A">
          <w:rPr>
            <w:i/>
          </w:rPr>
          <w:delText>between</w:delText>
        </w:r>
        <w:r w:rsidR="008A3252" w:rsidDel="00CA6C0A">
          <w:delText xml:space="preserve"> them</w:delText>
        </w:r>
        <w:r w:rsidR="005B293E" w:rsidDel="00CA6C0A">
          <w:delText xml:space="preserve">.  Figure 1 shows the </w:delText>
        </w:r>
        <w:r w:rsidR="008A3252" w:rsidDel="00CA6C0A">
          <w:delText>‘</w:delText>
        </w:r>
        <w:r w:rsidR="005B293E" w:rsidDel="00CA6C0A">
          <w:delText>banner</w:delText>
        </w:r>
        <w:r w:rsidR="008A3252" w:rsidDel="00CA6C0A">
          <w:delText>’</w:delText>
        </w:r>
        <w:r w:rsidR="005B293E" w:rsidDel="00CA6C0A">
          <w:delText xml:space="preserve"> for the initial agglomerative cluster methods for the behavioral variables</w:delText>
        </w:r>
        <w:r w:rsidR="008A3252" w:rsidDel="00CA6C0A">
          <w:delText xml:space="preserve">, </w:delText>
        </w:r>
        <w:r w:rsidDel="00CA6C0A">
          <w:delText xml:space="preserve">and can be understood as </w:delText>
        </w:r>
        <w:r w:rsidR="008A3252" w:rsidDel="00CA6C0A">
          <w:delText>a graphical representation of the points at which a cluster breaks away from the pack</w:delText>
        </w:r>
        <w:r w:rsidDel="00CA6C0A">
          <w:delText xml:space="preserve"> of observations</w:delText>
        </w:r>
        <w:r w:rsidR="005B293E" w:rsidDel="00CA6C0A">
          <w:delText>.</w:delText>
        </w:r>
        <w:r w:rsidR="004C4780" w:rsidDel="00CA6C0A">
          <w:delText xml:space="preserve"> The white lines extending to the right represent clusters at their separation point, where larger red areas between white lines indicate stronger outside group variance.</w:delText>
        </w:r>
      </w:del>
    </w:p>
    <w:p w14:paraId="45568EA0" w14:textId="50C4FF13" w:rsidR="005B293E" w:rsidDel="00CA6C0A" w:rsidRDefault="005B293E" w:rsidP="00C57D29">
      <w:pPr>
        <w:spacing w:line="480" w:lineRule="auto"/>
        <w:jc w:val="center"/>
        <w:rPr>
          <w:del w:id="18" w:author="Kaitlyn Jackson" w:date="2016-02-18T22:44:00Z"/>
        </w:rPr>
      </w:pPr>
      <w:del w:id="19" w:author="Kaitlyn Jackson" w:date="2016-02-18T22:44:00Z">
        <w:r w:rsidDel="00CA6C0A">
          <w:rPr>
            <w:noProof/>
          </w:rPr>
          <w:drawing>
            <wp:inline distT="0" distB="0" distL="0" distR="0" wp14:anchorId="774B2BA3" wp14:editId="4CE2434E">
              <wp:extent cx="4622957" cy="38315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anner.png"/>
                      <pic:cNvPicPr/>
                    </pic:nvPicPr>
                    <pic:blipFill rotWithShape="1">
                      <a:blip r:embed="rId6">
                        <a:extLst>
                          <a:ext uri="{28A0092B-C50C-407E-A947-70E740481C1C}">
                            <a14:useLocalDpi xmlns:a14="http://schemas.microsoft.com/office/drawing/2010/main" val="0"/>
                          </a:ext>
                        </a:extLst>
                      </a:blip>
                      <a:srcRect t="8214"/>
                      <a:stretch/>
                    </pic:blipFill>
                    <pic:spPr bwMode="auto">
                      <a:xfrm>
                        <a:off x="0" y="0"/>
                        <a:ext cx="4627843" cy="3835640"/>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
                        </a:ext>
                      </a:extLst>
                    </pic:spPr>
                  </pic:pic>
                </a:graphicData>
              </a:graphic>
            </wp:inline>
          </w:drawing>
        </w:r>
      </w:del>
    </w:p>
    <w:p w14:paraId="7E88C227" w14:textId="7C66ADD9" w:rsidR="005B293E" w:rsidRPr="005B293E" w:rsidDel="00CA6C0A" w:rsidRDefault="005B293E" w:rsidP="00F02712">
      <w:pPr>
        <w:spacing w:line="480" w:lineRule="auto"/>
        <w:ind w:left="720" w:firstLine="720"/>
        <w:jc w:val="both"/>
        <w:outlineLvl w:val="0"/>
        <w:rPr>
          <w:del w:id="20" w:author="Kaitlyn Jackson" w:date="2016-02-18T22:44:00Z"/>
          <w:sz w:val="20"/>
          <w:szCs w:val="20"/>
        </w:rPr>
      </w:pPr>
      <w:del w:id="21" w:author="Kaitlyn Jackson" w:date="2016-02-18T22:44:00Z">
        <w:r w:rsidRPr="005B293E" w:rsidDel="00CA6C0A">
          <w:rPr>
            <w:sz w:val="20"/>
            <w:szCs w:val="20"/>
          </w:rPr>
          <w:delText>Figure 1. Agglomerative Cluster Banner</w:delText>
        </w:r>
      </w:del>
    </w:p>
    <w:p w14:paraId="36B34403" w14:textId="79EFFC8C" w:rsidR="00A253A7" w:rsidDel="00CA6C0A" w:rsidRDefault="005B293E" w:rsidP="004C4780">
      <w:pPr>
        <w:spacing w:line="480" w:lineRule="auto"/>
        <w:ind w:firstLine="720"/>
        <w:jc w:val="both"/>
        <w:rPr>
          <w:del w:id="22" w:author="Kaitlyn Jackson" w:date="2016-02-18T22:44:00Z"/>
        </w:rPr>
      </w:pPr>
      <w:del w:id="23" w:author="Kaitlyn Jackson" w:date="2016-02-18T22:44:00Z">
        <w:r w:rsidDel="00CA6C0A">
          <w:delText>After running the hierarchal method for a number of trials</w:delText>
        </w:r>
        <w:r w:rsidR="00D37B1C" w:rsidDel="00CA6C0A">
          <w:delText xml:space="preserve"> (on-going)</w:delText>
        </w:r>
        <w:r w:rsidDel="00CA6C0A">
          <w:delText xml:space="preserve">, the agglomerative coefficient for the behavioral parameters </w:delText>
        </w:r>
        <w:r w:rsidR="008A3252" w:rsidDel="00CA6C0A">
          <w:delText xml:space="preserve">remained </w:delText>
        </w:r>
        <w:r w:rsidDel="00CA6C0A">
          <w:delText>between .73</w:delText>
        </w:r>
        <w:r w:rsidR="008A3252" w:rsidDel="00CA6C0A">
          <w:delText xml:space="preserve"> and .8</w:delText>
        </w:r>
        <w:r w:rsidR="00D37B1C" w:rsidDel="00CA6C0A">
          <w:delText xml:space="preserve"> (so-far)</w:delText>
        </w:r>
        <w:r w:rsidR="008A3252" w:rsidDel="00CA6C0A">
          <w:delText>, indicating that</w:delText>
        </w:r>
        <w:r w:rsidR="0013374F" w:rsidDel="00CA6C0A">
          <w:delText xml:space="preserve"> level</w:delText>
        </w:r>
        <w:r w:rsidR="008A3252" w:rsidDel="00CA6C0A">
          <w:delText xml:space="preserve"> as the </w:delText>
        </w:r>
        <w:r w:rsidR="008A3252" w:rsidRPr="008A3252" w:rsidDel="00CA6C0A">
          <w:rPr>
            <w:i/>
          </w:rPr>
          <w:delText>most-likely</w:delText>
        </w:r>
        <w:r w:rsidR="008A3252" w:rsidDel="00CA6C0A">
          <w:delText xml:space="preserve"> optimal </w:delText>
        </w:r>
        <w:r w:rsidDel="00CA6C0A">
          <w:delText>height for which the clusters should stop combining</w:delText>
        </w:r>
        <w:r w:rsidR="008A3252" w:rsidDel="00CA6C0A">
          <w:delText xml:space="preserve"> in order to maximize their heterogeneity and avoid overfitting the groups</w:delText>
        </w:r>
        <w:r w:rsidDel="00CA6C0A">
          <w:delText xml:space="preserve">. </w:delText>
        </w:r>
        <w:r w:rsidR="008A3252" w:rsidDel="00CA6C0A">
          <w:delText xml:space="preserve">For the demographic variables, the coefficient ranged between .8 and .85, with an average of 12 clusters at those heights. </w:delText>
        </w:r>
        <w:r w:rsidDel="00CA6C0A">
          <w:delText xml:space="preserve">Again, Figure 1 demonstrates </w:delText>
        </w:r>
        <w:r w:rsidR="008A3252" w:rsidDel="00CA6C0A">
          <w:delText xml:space="preserve">graphically </w:delText>
        </w:r>
        <w:r w:rsidDel="00CA6C0A">
          <w:delText>tha</w:delText>
        </w:r>
        <w:r w:rsidR="008A3252" w:rsidDel="00CA6C0A">
          <w:delText>t at roughly height .75</w:delText>
        </w:r>
        <w:r w:rsidDel="00CA6C0A">
          <w:delText>, 8 clusters have clearly separated</w:delText>
        </w:r>
        <w:r w:rsidR="008A3252" w:rsidDel="00CA6C0A">
          <w:delText xml:space="preserve"> and to go further left would dramatically decrease the differences between groups</w:delText>
        </w:r>
        <w:r w:rsidDel="00CA6C0A">
          <w:delText>. For the demographic variables, the co</w:delText>
        </w:r>
        <w:r w:rsidR="00036CED" w:rsidDel="00CA6C0A">
          <w:delText xml:space="preserve">efficient ranged between .8 and .85, with an average of 12 clusters at those heights. </w:delText>
        </w:r>
        <w:r w:rsidR="005A102F" w:rsidDel="00CA6C0A">
          <w:delText xml:space="preserve">Accordingly, the demographic set of parameters and the behavioral set of parameters were assigned 8 and 12 clusters respectively, which were then used to sort the samples into homogenous groups. </w:delText>
        </w:r>
      </w:del>
    </w:p>
    <w:p w14:paraId="7E712CD0" w14:textId="06B8856B" w:rsidR="005B293E" w:rsidRPr="00E171C9" w:rsidRDefault="005B293E" w:rsidP="00F02712">
      <w:pPr>
        <w:spacing w:line="480" w:lineRule="auto"/>
        <w:jc w:val="both"/>
        <w:outlineLvl w:val="0"/>
        <w:rPr>
          <w:i/>
        </w:rPr>
      </w:pPr>
      <w:del w:id="24" w:author="Kaitlyn Jackson" w:date="2016-02-18T22:44:00Z">
        <w:r w:rsidDel="00CA6C0A">
          <w:delText xml:space="preserve"> </w:delText>
        </w:r>
      </w:del>
      <w:r w:rsidRPr="005B293E">
        <w:rPr>
          <w:i/>
        </w:rPr>
        <w:t>Differences in Demographic and Behavioral Factors Between Clusters</w:t>
      </w:r>
    </w:p>
    <w:p w14:paraId="7D8711E8" w14:textId="0F4CECA9" w:rsidR="005A102F" w:rsidRDefault="00D37B1C" w:rsidP="00C57D29">
      <w:pPr>
        <w:spacing w:line="480" w:lineRule="auto"/>
        <w:ind w:firstLine="720"/>
        <w:jc w:val="both"/>
        <w:rPr>
          <w:ins w:id="25" w:author="Kaitlyn Jackson" w:date="2016-02-18T22:45:00Z"/>
        </w:rPr>
      </w:pPr>
      <w:r>
        <w:t xml:space="preserve">In order to better understand the characteristics of individuals choosing to go to urgent care, we must first understand which characteristics or behaviors most distinguished the clusters in the cluster analysis, and to do this I used the </w:t>
      </w:r>
      <w:r w:rsidRPr="00D37B1C">
        <w:rPr>
          <w:i/>
        </w:rPr>
        <w:t>k-modes</w:t>
      </w:r>
      <w:r>
        <w:t xml:space="preserve"> clustering algorithm to situation observations into similar groups of patients. </w:t>
      </w:r>
      <w:r w:rsidR="005B293E">
        <w:t>With cluster assignments established</w:t>
      </w:r>
      <w:r>
        <w:t xml:space="preserve"> by the hierarchal agglomerative methods above</w:t>
      </w:r>
      <w:r w:rsidR="005B293E">
        <w:t xml:space="preserve">, I then analyzed how the identified groups </w:t>
      </w:r>
      <w:r>
        <w:t xml:space="preserve">or 8 and 12 </w:t>
      </w:r>
      <w:r w:rsidR="005B293E">
        <w:t>differed from each other in terms of critical demographic characteristics</w:t>
      </w:r>
      <w:r w:rsidR="00036CED">
        <w:t xml:space="preserve"> and </w:t>
      </w:r>
      <w:r>
        <w:t xml:space="preserve">visit </w:t>
      </w:r>
      <w:r w:rsidR="00036CED">
        <w:t>behaviors that we</w:t>
      </w:r>
      <w:r w:rsidR="005B293E">
        <w:t>re described in the literature</w:t>
      </w:r>
      <w:r w:rsidR="00036CED">
        <w:t xml:space="preserve"> review. </w:t>
      </w:r>
    </w:p>
    <w:p w14:paraId="1502C15B" w14:textId="5637CA94" w:rsidR="00CA6C0A" w:rsidRDefault="00CA6C0A" w:rsidP="00C57D29">
      <w:pPr>
        <w:spacing w:line="480" w:lineRule="auto"/>
        <w:ind w:firstLine="720"/>
        <w:jc w:val="both"/>
      </w:pPr>
      <w:ins w:id="26" w:author="Kaitlyn Jackson" w:date="2016-02-18T22:45:00Z">
        <w:r>
          <w:t>Begin actual analysis~~~</w:t>
        </w:r>
      </w:ins>
    </w:p>
    <w:p w14:paraId="3EA2F9A0" w14:textId="44CA25B5" w:rsidR="00036CED" w:rsidRDefault="005B293E" w:rsidP="00C57D29">
      <w:pPr>
        <w:spacing w:line="480" w:lineRule="auto"/>
        <w:ind w:firstLine="720"/>
        <w:jc w:val="both"/>
      </w:pPr>
      <w:r>
        <w:t xml:space="preserve">Beginning with demographic trends, </w:t>
      </w:r>
      <w:r w:rsidR="0013374F">
        <w:t>the cluster</w:t>
      </w:r>
      <w:r w:rsidR="005A102F">
        <w:t xml:space="preserve"> analysis makes </w:t>
      </w:r>
      <w:r>
        <w:t>immediately</w:t>
      </w:r>
      <w:r w:rsidR="0013374F">
        <w:t xml:space="preserve"> clear that there are distinct</w:t>
      </w:r>
      <w:r>
        <w:t xml:space="preserve"> homogenous groups within the selection of patients w</w:t>
      </w:r>
      <w:r w:rsidR="005A102F">
        <w:t xml:space="preserve">ho utilize urgent care. </w:t>
      </w:r>
      <w:r w:rsidR="0013374F">
        <w:t>Race in particular is immediately noticeable for its lack of variety: o</w:t>
      </w:r>
      <w:r w:rsidR="005A102F">
        <w:t>f the 12</w:t>
      </w:r>
      <w:r w:rsidR="001F1F99">
        <w:t xml:space="preserve"> clusters, 9</w:t>
      </w:r>
      <w:r>
        <w:t xml:space="preserve"> are pre</w:t>
      </w:r>
      <w:r w:rsidR="00E171C9">
        <w:t>dominantly or exclusively white, an unsurprising trend when one looks at the sum</w:t>
      </w:r>
      <w:r w:rsidR="001F1F99">
        <w:t>mary statistics (</w:t>
      </w:r>
      <w:r w:rsidR="00E171C9">
        <w:t>of the 3863 urgent care visits included in the data, 87% (3352) of those were white individuals</w:t>
      </w:r>
      <w:r w:rsidR="001F1F99">
        <w:t>)</w:t>
      </w:r>
      <w:r w:rsidR="00E171C9">
        <w:t xml:space="preserve">. </w:t>
      </w:r>
      <w:r w:rsidR="001F1F99">
        <w:t xml:space="preserve">Table 1 shows the modes of each cluster for an </w:t>
      </w:r>
      <w:r w:rsidR="0013374F">
        <w:t>illustrative</w:t>
      </w:r>
      <w:r w:rsidR="001F1F99">
        <w:t xml:space="preserve"> sample of patients, and it is immediately clear that the majority of urgent care goers are white, but that within clusters of white patients there is further segmentation. </w:t>
      </w:r>
    </w:p>
    <w:p w14:paraId="364D164A" w14:textId="151FCCC4" w:rsidR="00036CED" w:rsidRDefault="001F1F99" w:rsidP="00C57D29">
      <w:pPr>
        <w:spacing w:line="480" w:lineRule="auto"/>
        <w:ind w:firstLine="720"/>
        <w:jc w:val="both"/>
      </w:pPr>
      <w:r>
        <w:t xml:space="preserve">For </w:t>
      </w:r>
      <w:r w:rsidR="0013374F">
        <w:t xml:space="preserve">an </w:t>
      </w:r>
      <w:r>
        <w:t>example</w:t>
      </w:r>
      <w:r w:rsidR="0013374F">
        <w:t xml:space="preserve"> of such segmentation</w:t>
      </w:r>
      <w:r>
        <w:t xml:space="preserve">, </w:t>
      </w:r>
      <w:r w:rsidR="0013374F">
        <w:t xml:space="preserve">we can examine </w:t>
      </w:r>
      <w:r>
        <w:t>t</w:t>
      </w:r>
      <w:r w:rsidR="00036CED">
        <w:t xml:space="preserve">he socioeconomic indicators for the patients’ ZIP codes </w:t>
      </w:r>
      <w:r w:rsidR="0013374F">
        <w:t>which were included as demographic parameters. Unsurprisingly, these</w:t>
      </w:r>
      <w:r w:rsidR="00036CED">
        <w:t xml:space="preserve"> appeared to cluster and correl</w:t>
      </w:r>
      <w:r w:rsidR="0013374F">
        <w:t xml:space="preserve">ate with both race and income: </w:t>
      </w:r>
      <w:r w:rsidR="0013374F" w:rsidRPr="009040DB">
        <w:rPr>
          <w:u w:val="single"/>
        </w:rPr>
        <w:t>f</w:t>
      </w:r>
      <w:r w:rsidR="00036CED" w:rsidRPr="009040DB">
        <w:rPr>
          <w:u w:val="single"/>
        </w:rPr>
        <w:t>or both males and females, there were consistent clusters of White, 25-</w:t>
      </w:r>
      <w:r w:rsidR="00E171C9" w:rsidRPr="009040DB">
        <w:rPr>
          <w:u w:val="single"/>
        </w:rPr>
        <w:t>44-year-old</w:t>
      </w:r>
      <w:r w:rsidR="00036CED" w:rsidRPr="009040DB">
        <w:rPr>
          <w:u w:val="single"/>
        </w:rPr>
        <w:t xml:space="preserve"> patients with private insurance, and both of these clusters were in the highest quartile of percent population with Bachelor’s degrees, the </w:t>
      </w:r>
      <w:r w:rsidR="00036CED" w:rsidRPr="009040DB">
        <w:rPr>
          <w:u w:val="single"/>
        </w:rPr>
        <w:lastRenderedPageBreak/>
        <w:t>second lowest percent population under the poverty line (5-10%), and both visited clinics coded as being located in a “Large central metro”</w:t>
      </w:r>
      <w:r w:rsidR="00D37B1C" w:rsidRPr="009040DB">
        <w:rPr>
          <w:u w:val="single"/>
        </w:rPr>
        <w:t xml:space="preserve"> (Table 1.)</w:t>
      </w:r>
      <w:r w:rsidR="00036CED" w:rsidRPr="009040DB">
        <w:rPr>
          <w:u w:val="single"/>
        </w:rPr>
        <w:t>.</w:t>
      </w:r>
      <w:r w:rsidR="00036CED">
        <w:t xml:space="preserve"> </w:t>
      </w:r>
    </w:p>
    <w:p w14:paraId="58AD4EF9" w14:textId="1474EADE" w:rsidR="00036CED" w:rsidRPr="009040DB" w:rsidRDefault="00036CED" w:rsidP="00C57D29">
      <w:pPr>
        <w:spacing w:line="480" w:lineRule="auto"/>
        <w:ind w:firstLine="720"/>
        <w:jc w:val="both"/>
        <w:rPr>
          <w:u w:val="single"/>
        </w:rPr>
      </w:pPr>
      <w:r>
        <w:t xml:space="preserve">In fact, if one </w:t>
      </w:r>
      <w:r w:rsidR="00C57D29">
        <w:t>predominant</w:t>
      </w:r>
      <w:r>
        <w:t xml:space="preserve"> trend becomes clear from the demographic clustering, it is that </w:t>
      </w:r>
      <w:r w:rsidRPr="009040DB">
        <w:rPr>
          <w:u w:val="single"/>
        </w:rPr>
        <w:t xml:space="preserve">urgent </w:t>
      </w:r>
      <w:r w:rsidR="001F1F99" w:rsidRPr="009040DB">
        <w:rPr>
          <w:u w:val="single"/>
        </w:rPr>
        <w:t xml:space="preserve">care </w:t>
      </w:r>
      <w:r w:rsidRPr="009040DB">
        <w:rPr>
          <w:u w:val="single"/>
        </w:rPr>
        <w:t>centers are almost entirely an urban affair</w:t>
      </w:r>
      <w:r>
        <w:t xml:space="preserve">. Of the clusters found, all but one </w:t>
      </w:r>
      <w:r w:rsidR="001F1F99">
        <w:t xml:space="preserve">consisted of </w:t>
      </w:r>
      <w:r>
        <w:t>visits</w:t>
      </w:r>
      <w:r w:rsidR="00D37B1C">
        <w:t xml:space="preserve"> located in </w:t>
      </w:r>
      <w:r>
        <w:t>medium to large metro</w:t>
      </w:r>
      <w:r w:rsidR="00D37B1C">
        <w:t>s</w:t>
      </w:r>
      <w:r>
        <w:t xml:space="preserve">, indicating that while other variation between patients </w:t>
      </w:r>
      <w:r w:rsidR="00E171C9">
        <w:t>exists, most urgent care consumers are located in larger cities</w:t>
      </w:r>
      <w:r>
        <w:t xml:space="preserve">. </w:t>
      </w:r>
      <w:r w:rsidR="00E171C9">
        <w:t xml:space="preserve">And if its singularity wasn’t enough, </w:t>
      </w:r>
      <w:r w:rsidR="00E171C9" w:rsidRPr="009040DB">
        <w:rPr>
          <w:u w:val="single"/>
        </w:rPr>
        <w:t xml:space="preserve">the cluster of visits which </w:t>
      </w:r>
      <w:r w:rsidR="001F1F99" w:rsidRPr="009040DB">
        <w:rPr>
          <w:u w:val="single"/>
        </w:rPr>
        <w:t>did occur</w:t>
      </w:r>
      <w:r w:rsidR="00E171C9" w:rsidRPr="009040DB">
        <w:rPr>
          <w:u w:val="single"/>
        </w:rPr>
        <w:t xml:space="preserve"> in a rural setting also differed from most other clusters in </w:t>
      </w:r>
      <w:r w:rsidR="001F1F99" w:rsidRPr="009040DB">
        <w:rPr>
          <w:u w:val="single"/>
        </w:rPr>
        <w:t>the other parameters</w:t>
      </w:r>
      <w:r w:rsidR="00E171C9" w:rsidRPr="009040DB">
        <w:rPr>
          <w:u w:val="single"/>
        </w:rPr>
        <w:t xml:space="preserve"> as well</w:t>
      </w:r>
      <w:r w:rsidR="00E171C9">
        <w:t xml:space="preserve">. As can be seen in </w:t>
      </w:r>
      <w:r w:rsidR="001F1F99">
        <w:t>the</w:t>
      </w:r>
      <w:r w:rsidR="00D37B1C">
        <w:t xml:space="preserve"> first row of Table 1</w:t>
      </w:r>
      <w:r w:rsidR="00E171C9">
        <w:t xml:space="preserve">., </w:t>
      </w:r>
      <w:r w:rsidR="00E171C9" w:rsidRPr="009040DB">
        <w:rPr>
          <w:u w:val="single"/>
        </w:rPr>
        <w:t xml:space="preserve">the rural (“Micropolitan/noncore”) cluster of visits had one of the highest levels of localized poverty, one of the lowest levels of educational attainment, and was </w:t>
      </w:r>
      <w:r w:rsidR="001F1F99" w:rsidRPr="009040DB">
        <w:rPr>
          <w:u w:val="single"/>
        </w:rPr>
        <w:t xml:space="preserve">one of only two </w:t>
      </w:r>
      <w:r w:rsidR="00E171C9" w:rsidRPr="009040DB">
        <w:rPr>
          <w:u w:val="single"/>
        </w:rPr>
        <w:t>cluster</w:t>
      </w:r>
      <w:r w:rsidR="001F1F99" w:rsidRPr="009040DB">
        <w:rPr>
          <w:u w:val="single"/>
        </w:rPr>
        <w:t>s</w:t>
      </w:r>
      <w:r w:rsidR="00E171C9" w:rsidRPr="009040DB">
        <w:rPr>
          <w:u w:val="single"/>
        </w:rPr>
        <w:t xml:space="preserve"> where the majority of visits were paid with Medicaid. </w:t>
      </w:r>
    </w:p>
    <w:p w14:paraId="4DE94D51" w14:textId="7A3FB960" w:rsidR="00E448F9" w:rsidRDefault="0013374F" w:rsidP="00E448F9">
      <w:pPr>
        <w:spacing w:line="480" w:lineRule="auto"/>
        <w:ind w:firstLine="720"/>
        <w:jc w:val="both"/>
      </w:pPr>
      <w:r>
        <w:t xml:space="preserve">Also </w:t>
      </w:r>
      <w:r w:rsidR="00E448F9">
        <w:t>informative</w:t>
      </w:r>
      <w:r>
        <w:t xml:space="preserve"> are the clusters’</w:t>
      </w:r>
      <w:r w:rsidR="00A77904">
        <w:t xml:space="preserve"> most </w:t>
      </w:r>
      <w:r w:rsidR="00231716">
        <w:t>occurring</w:t>
      </w:r>
      <w:r>
        <w:t xml:space="preserve"> payment types, which complicate some of the theoretical notions of urgent c</w:t>
      </w:r>
      <w:r w:rsidR="00231716">
        <w:t>are described in C</w:t>
      </w:r>
      <w:r>
        <w:t>hapter 1. While the largest clusters</w:t>
      </w:r>
      <w:r w:rsidR="00E448F9">
        <w:t xml:space="preserve"> were consistently comprised of private i</w:t>
      </w:r>
      <w:r w:rsidR="009D0602">
        <w:t>nsurance payers, Medicare w</w:t>
      </w:r>
      <w:r w:rsidR="00231716">
        <w:t>ithout a doubt plays a role in g</w:t>
      </w:r>
      <w:r w:rsidR="009D0602">
        <w:t xml:space="preserve">etting people to urgent care centers. </w:t>
      </w:r>
      <w:r w:rsidR="00E448F9">
        <w:t xml:space="preserve">Medicaid had the lowest numbers of visits across all trials, averaging around 12 % of the observations. These clusters are crucial to understanding the decision process behind choosing a health care provider, while simultaneously raising the question of the relationship between the surprising number of elderly patients on Medicare seeking treatment at an urgent care </w:t>
      </w:r>
      <w:proofErr w:type="gramStart"/>
      <w:r w:rsidR="00E448F9">
        <w:t>centers</w:t>
      </w:r>
      <w:commentRangeStart w:id="27"/>
      <w:r w:rsidR="00E448F9">
        <w:t>.</w:t>
      </w:r>
      <w:r w:rsidR="009040DB" w:rsidRPr="009040DB">
        <w:rPr>
          <w:b/>
          <w:u w:val="single"/>
        </w:rPr>
        <w:t>[</w:t>
      </w:r>
      <w:proofErr w:type="gramEnd"/>
      <w:r w:rsidR="009040DB" w:rsidRPr="009040DB">
        <w:rPr>
          <w:b/>
          <w:u w:val="single"/>
        </w:rPr>
        <w:t>THIS PARAGRAPH SHOULD OFFER A CLEARER STORY</w:t>
      </w:r>
      <w:r w:rsidR="009040DB">
        <w:rPr>
          <w:b/>
          <w:u w:val="single"/>
        </w:rPr>
        <w:t xml:space="preserve"> – AND CLARIFY THE DISTINCTION BETWEEN MEDICARE AND MEDICAID</w:t>
      </w:r>
      <w:r w:rsidR="009040DB" w:rsidRPr="009040DB">
        <w:rPr>
          <w:b/>
          <w:u w:val="single"/>
        </w:rPr>
        <w:t>]</w:t>
      </w:r>
      <w:commentRangeEnd w:id="27"/>
      <w:r w:rsidR="00B43B60">
        <w:rPr>
          <w:rStyle w:val="CommentReference"/>
        </w:rPr>
        <w:commentReference w:id="27"/>
      </w:r>
    </w:p>
    <w:p w14:paraId="5A8CBEF1" w14:textId="77777777" w:rsidR="00B43B60" w:rsidRDefault="004C4780" w:rsidP="00E448F9">
      <w:pPr>
        <w:spacing w:line="480" w:lineRule="auto"/>
        <w:ind w:firstLine="720"/>
        <w:jc w:val="both"/>
        <w:rPr>
          <w:b/>
          <w:u w:val="single"/>
        </w:rPr>
      </w:pPr>
      <w:commentRangeStart w:id="28"/>
      <w:r>
        <w:t>If the demographic clusters illuminate the subgroup characteristics of urgent care seekers with socioeconomic status in mind, the behavioral parameters included in the second wave of cluster analyses allow us to go further in examining how urgent care is utilized by different groups.</w:t>
      </w:r>
      <w:commentRangeEnd w:id="28"/>
      <w:r w:rsidR="00B43B60">
        <w:rPr>
          <w:rStyle w:val="CommentReference"/>
        </w:rPr>
        <w:commentReference w:id="28"/>
      </w:r>
      <w:r>
        <w:t xml:space="preserve"> </w:t>
      </w:r>
      <w:r w:rsidR="00B60FF6" w:rsidRPr="00B60FF6">
        <w:rPr>
          <w:b/>
          <w:u w:val="single"/>
        </w:rPr>
        <w:t xml:space="preserve">[READ THAT SENTENCE AND THINK OF YOUR POOR MOTHER.]  </w:t>
      </w:r>
    </w:p>
    <w:p w14:paraId="07EE621C" w14:textId="77777777" w:rsidR="00B43B60" w:rsidRDefault="00B43B60" w:rsidP="00E448F9">
      <w:pPr>
        <w:spacing w:line="480" w:lineRule="auto"/>
        <w:ind w:firstLine="720"/>
        <w:jc w:val="both"/>
        <w:rPr>
          <w:b/>
          <w:u w:val="single"/>
        </w:rPr>
      </w:pPr>
    </w:p>
    <w:p w14:paraId="763973D5" w14:textId="64861C09" w:rsidR="004C4780" w:rsidRDefault="004C4780" w:rsidP="00E448F9">
      <w:pPr>
        <w:spacing w:line="480" w:lineRule="auto"/>
        <w:ind w:firstLine="720"/>
        <w:jc w:val="both"/>
      </w:pPr>
      <w:r>
        <w:t>It should be noted that though the analyses were performed in two waves, the clusters should be examined with each other in mind, and I have included some of the key demographic variables in with the behavioral variables to that end.</w:t>
      </w:r>
      <w:r w:rsidR="00B60FF6">
        <w:t xml:space="preserve"> </w:t>
      </w:r>
      <w:r w:rsidR="00B60FF6" w:rsidRPr="00B60FF6">
        <w:rPr>
          <w:b/>
          <w:u w:val="single"/>
        </w:rPr>
        <w:t>[OH YEAH, THIS IS GOING IN THE APPENDIX]</w:t>
      </w:r>
    </w:p>
    <w:p w14:paraId="0EBA3E19" w14:textId="77777777" w:rsidR="004C4780" w:rsidRDefault="004C4780" w:rsidP="004C4780">
      <w:pPr>
        <w:spacing w:line="480" w:lineRule="auto"/>
        <w:jc w:val="center"/>
      </w:pPr>
      <w:r>
        <w:rPr>
          <w:noProof/>
        </w:rPr>
        <w:drawing>
          <wp:inline distT="0" distB="0" distL="0" distR="0" wp14:anchorId="31508B69" wp14:editId="7A00FEE0">
            <wp:extent cx="4629150" cy="468592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hylo1.png"/>
                    <pic:cNvPicPr/>
                  </pic:nvPicPr>
                  <pic:blipFill rotWithShape="1">
                    <a:blip r:embed="rId7">
                      <a:extLst>
                        <a:ext uri="{28A0092B-C50C-407E-A947-70E740481C1C}">
                          <a14:useLocalDpi xmlns:a14="http://schemas.microsoft.com/office/drawing/2010/main" val="0"/>
                        </a:ext>
                      </a:extLst>
                    </a:blip>
                    <a:srcRect l="12273" r="9829" b="10133"/>
                    <a:stretch/>
                  </pic:blipFill>
                  <pic:spPr bwMode="auto">
                    <a:xfrm>
                      <a:off x="0" y="0"/>
                      <a:ext cx="4629980" cy="4686767"/>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
                      </a:ext>
                    </a:extLst>
                  </pic:spPr>
                </pic:pic>
              </a:graphicData>
            </a:graphic>
          </wp:inline>
        </w:drawing>
      </w:r>
    </w:p>
    <w:p w14:paraId="19ECED19" w14:textId="77777777" w:rsidR="004C4780" w:rsidRPr="005B293E" w:rsidRDefault="004C4780" w:rsidP="00F02712">
      <w:pPr>
        <w:spacing w:line="480" w:lineRule="auto"/>
        <w:ind w:left="720" w:firstLine="720"/>
        <w:jc w:val="both"/>
        <w:outlineLvl w:val="0"/>
        <w:rPr>
          <w:sz w:val="20"/>
          <w:szCs w:val="20"/>
        </w:rPr>
      </w:pPr>
      <w:r w:rsidRPr="005B293E">
        <w:rPr>
          <w:sz w:val="20"/>
          <w:szCs w:val="20"/>
        </w:rPr>
        <w:t xml:space="preserve">Figure 2. Color coded clusters. </w:t>
      </w:r>
    </w:p>
    <w:p w14:paraId="0968A623" w14:textId="77777777" w:rsidR="004C4780" w:rsidRDefault="004C4780" w:rsidP="00E448F9">
      <w:pPr>
        <w:spacing w:line="480" w:lineRule="auto"/>
        <w:ind w:firstLine="720"/>
        <w:jc w:val="both"/>
      </w:pPr>
    </w:p>
    <w:p w14:paraId="31BF8DB0" w14:textId="7C2EEA4C" w:rsidR="000A40D9" w:rsidRDefault="004C4780" w:rsidP="004C4780">
      <w:pPr>
        <w:spacing w:line="480" w:lineRule="auto"/>
        <w:ind w:firstLine="720"/>
        <w:jc w:val="both"/>
        <w:rPr>
          <w:ins w:id="29" w:author="Kaitlyn Jackson" w:date="2016-02-24T11:46:00Z"/>
          <w:b/>
          <w:u w:val="single"/>
        </w:rPr>
      </w:pPr>
      <w:r>
        <w:t xml:space="preserve">Figure 1 above shows the typical spread of the behavioral parameters’ clusters, and is useful for keeping the proportions of clusters in mind. </w:t>
      </w:r>
      <w:r w:rsidR="00E448F9">
        <w:t>By far the largest and most homogenous clusters isolated consist of white, privately insured patients in medium to large urban environments</w:t>
      </w:r>
      <w:r>
        <w:t xml:space="preserve">. </w:t>
      </w:r>
      <w:r w:rsidR="00E448F9">
        <w:t>These trends match those found in the demographic clusters, and we can learn even more about this group by examining the cluster segmentation that occurred across their behavioral parameters in the second wave. Of the two clusters which consist almost entirely of white, 25-</w:t>
      </w:r>
      <w:r w:rsidR="00DF3403">
        <w:t>44-year-old men and women</w:t>
      </w:r>
      <w:r>
        <w:t xml:space="preserve"> (yellow and light pink in Figure 1 above)</w:t>
      </w:r>
      <w:r w:rsidR="00DF3403">
        <w:t xml:space="preserve">, both were almost entirely classed as “established patients”, with at least one past visit. Also theoretically interesting, neither cluster had observations whose reason for visiting was “injury related” and neither had recorded visits on weekends. Cluster one in particular (Row 1, Table 2), consisted of 25-44-year-old white females with </w:t>
      </w:r>
      <w:bookmarkStart w:id="30" w:name="_GoBack"/>
      <w:bookmarkEnd w:id="30"/>
      <w:r w:rsidR="00DF3403">
        <w:t>private insurance, an established history of visiting urgent care, and a reason for their current visit coded as a “chronic, routine problem”.</w:t>
      </w:r>
      <w:commentRangeStart w:id="31"/>
      <w:r w:rsidR="00B60FF6">
        <w:t xml:space="preserve"> </w:t>
      </w:r>
      <w:r w:rsidR="00B60FF6" w:rsidRPr="00B60FF6">
        <w:rPr>
          <w:b/>
          <w:u w:val="single"/>
        </w:rPr>
        <w:t xml:space="preserve">[SUGGESTION: LOW-TECH TABLE TO </w:t>
      </w:r>
      <w:r w:rsidR="00B60FF6">
        <w:rPr>
          <w:b/>
          <w:u w:val="single"/>
        </w:rPr>
        <w:t>ILLUSTRATE</w:t>
      </w:r>
      <w:r w:rsidR="00B60FF6" w:rsidRPr="00B60FF6">
        <w:rPr>
          <w:b/>
          <w:u w:val="single"/>
        </w:rPr>
        <w:t xml:space="preserve"> YOUR CLUSTERS. COLUMNS FOR URBAN/RURAL, RACE, AND OTHER KEY VARIABLES.]</w:t>
      </w:r>
      <w:commentRangeEnd w:id="31"/>
      <w:r w:rsidR="00B43B60">
        <w:rPr>
          <w:rStyle w:val="CommentReference"/>
        </w:rPr>
        <w:commentReference w:id="31"/>
      </w:r>
    </w:p>
    <w:tbl>
      <w:tblPr>
        <w:tblStyle w:val="TableGrid"/>
        <w:tblW w:w="0" w:type="auto"/>
        <w:tblLook w:val="04A0" w:firstRow="1" w:lastRow="0" w:firstColumn="1" w:lastColumn="0" w:noHBand="0" w:noVBand="1"/>
      </w:tblPr>
      <w:tblGrid>
        <w:gridCol w:w="976"/>
        <w:gridCol w:w="954"/>
        <w:gridCol w:w="955"/>
        <w:gridCol w:w="955"/>
        <w:gridCol w:w="956"/>
        <w:gridCol w:w="956"/>
        <w:gridCol w:w="956"/>
        <w:gridCol w:w="956"/>
        <w:gridCol w:w="956"/>
        <w:gridCol w:w="956"/>
      </w:tblGrid>
      <w:tr w:rsidR="007619CF" w14:paraId="2C0F3415" w14:textId="77777777" w:rsidTr="007619CF">
        <w:trPr>
          <w:ins w:id="32" w:author="Kaitlyn Jackson" w:date="2016-02-24T11:47:00Z"/>
        </w:trPr>
        <w:tc>
          <w:tcPr>
            <w:tcW w:w="957" w:type="dxa"/>
          </w:tcPr>
          <w:p w14:paraId="3BA9B052" w14:textId="1D65E1CA" w:rsidR="007619CF" w:rsidRDefault="007619CF" w:rsidP="00964823">
            <w:pPr>
              <w:spacing w:line="480" w:lineRule="auto"/>
              <w:jc w:val="both"/>
              <w:rPr>
                <w:ins w:id="33" w:author="Kaitlyn Jackson" w:date="2016-02-24T11:47:00Z"/>
                <w:b/>
                <w:u w:val="single"/>
              </w:rPr>
            </w:pPr>
            <w:ins w:id="34" w:author="Kaitlyn Jackson" w:date="2016-02-24T11:47:00Z">
              <w:r>
                <w:rPr>
                  <w:b/>
                  <w:u w:val="single"/>
                </w:rPr>
                <w:t>Cluster</w:t>
              </w:r>
            </w:ins>
          </w:p>
        </w:tc>
        <w:tc>
          <w:tcPr>
            <w:tcW w:w="957" w:type="dxa"/>
          </w:tcPr>
          <w:p w14:paraId="77DE1280" w14:textId="77777777" w:rsidR="007619CF" w:rsidRDefault="007619CF" w:rsidP="00964823">
            <w:pPr>
              <w:spacing w:line="480" w:lineRule="auto"/>
              <w:jc w:val="both"/>
              <w:rPr>
                <w:ins w:id="35" w:author="Kaitlyn Jackson" w:date="2016-02-24T11:47:00Z"/>
                <w:b/>
                <w:u w:val="single"/>
              </w:rPr>
            </w:pPr>
          </w:p>
        </w:tc>
        <w:tc>
          <w:tcPr>
            <w:tcW w:w="957" w:type="dxa"/>
          </w:tcPr>
          <w:p w14:paraId="1D78BB1A" w14:textId="77777777" w:rsidR="007619CF" w:rsidRDefault="007619CF" w:rsidP="00964823">
            <w:pPr>
              <w:spacing w:line="480" w:lineRule="auto"/>
              <w:jc w:val="both"/>
              <w:rPr>
                <w:ins w:id="36" w:author="Kaitlyn Jackson" w:date="2016-02-24T11:47:00Z"/>
                <w:b/>
                <w:u w:val="single"/>
              </w:rPr>
            </w:pPr>
          </w:p>
        </w:tc>
        <w:tc>
          <w:tcPr>
            <w:tcW w:w="957" w:type="dxa"/>
          </w:tcPr>
          <w:p w14:paraId="3BAE9F00" w14:textId="77777777" w:rsidR="007619CF" w:rsidRDefault="007619CF" w:rsidP="00964823">
            <w:pPr>
              <w:spacing w:line="480" w:lineRule="auto"/>
              <w:jc w:val="both"/>
              <w:rPr>
                <w:ins w:id="37" w:author="Kaitlyn Jackson" w:date="2016-02-24T11:47:00Z"/>
                <w:b/>
                <w:u w:val="single"/>
              </w:rPr>
            </w:pPr>
          </w:p>
        </w:tc>
        <w:tc>
          <w:tcPr>
            <w:tcW w:w="958" w:type="dxa"/>
          </w:tcPr>
          <w:p w14:paraId="35169293" w14:textId="77777777" w:rsidR="007619CF" w:rsidRDefault="007619CF" w:rsidP="00964823">
            <w:pPr>
              <w:spacing w:line="480" w:lineRule="auto"/>
              <w:jc w:val="both"/>
              <w:rPr>
                <w:ins w:id="38" w:author="Kaitlyn Jackson" w:date="2016-02-24T11:47:00Z"/>
                <w:b/>
                <w:u w:val="single"/>
              </w:rPr>
            </w:pPr>
          </w:p>
        </w:tc>
        <w:tc>
          <w:tcPr>
            <w:tcW w:w="958" w:type="dxa"/>
          </w:tcPr>
          <w:p w14:paraId="3E01E77F" w14:textId="77777777" w:rsidR="007619CF" w:rsidRDefault="007619CF" w:rsidP="00964823">
            <w:pPr>
              <w:spacing w:line="480" w:lineRule="auto"/>
              <w:jc w:val="both"/>
              <w:rPr>
                <w:ins w:id="39" w:author="Kaitlyn Jackson" w:date="2016-02-24T11:47:00Z"/>
                <w:b/>
                <w:u w:val="single"/>
              </w:rPr>
            </w:pPr>
          </w:p>
        </w:tc>
        <w:tc>
          <w:tcPr>
            <w:tcW w:w="958" w:type="dxa"/>
          </w:tcPr>
          <w:p w14:paraId="6A1AC1A9" w14:textId="77777777" w:rsidR="007619CF" w:rsidRDefault="007619CF" w:rsidP="00964823">
            <w:pPr>
              <w:spacing w:line="480" w:lineRule="auto"/>
              <w:jc w:val="both"/>
              <w:rPr>
                <w:ins w:id="40" w:author="Kaitlyn Jackson" w:date="2016-02-24T11:47:00Z"/>
                <w:b/>
                <w:u w:val="single"/>
              </w:rPr>
            </w:pPr>
          </w:p>
        </w:tc>
        <w:tc>
          <w:tcPr>
            <w:tcW w:w="958" w:type="dxa"/>
          </w:tcPr>
          <w:p w14:paraId="1F845806" w14:textId="77777777" w:rsidR="007619CF" w:rsidRDefault="007619CF" w:rsidP="00964823">
            <w:pPr>
              <w:spacing w:line="480" w:lineRule="auto"/>
              <w:jc w:val="both"/>
              <w:rPr>
                <w:ins w:id="41" w:author="Kaitlyn Jackson" w:date="2016-02-24T11:47:00Z"/>
                <w:b/>
                <w:u w:val="single"/>
              </w:rPr>
            </w:pPr>
          </w:p>
        </w:tc>
        <w:tc>
          <w:tcPr>
            <w:tcW w:w="958" w:type="dxa"/>
          </w:tcPr>
          <w:p w14:paraId="333199AD" w14:textId="77777777" w:rsidR="007619CF" w:rsidRDefault="007619CF" w:rsidP="00964823">
            <w:pPr>
              <w:spacing w:line="480" w:lineRule="auto"/>
              <w:jc w:val="both"/>
              <w:rPr>
                <w:ins w:id="42" w:author="Kaitlyn Jackson" w:date="2016-02-24T11:47:00Z"/>
                <w:b/>
                <w:u w:val="single"/>
              </w:rPr>
            </w:pPr>
          </w:p>
        </w:tc>
        <w:tc>
          <w:tcPr>
            <w:tcW w:w="958" w:type="dxa"/>
          </w:tcPr>
          <w:p w14:paraId="10E13DDE" w14:textId="77777777" w:rsidR="007619CF" w:rsidRDefault="007619CF" w:rsidP="00964823">
            <w:pPr>
              <w:spacing w:line="480" w:lineRule="auto"/>
              <w:jc w:val="both"/>
              <w:rPr>
                <w:ins w:id="43" w:author="Kaitlyn Jackson" w:date="2016-02-24T11:47:00Z"/>
                <w:b/>
                <w:u w:val="single"/>
              </w:rPr>
            </w:pPr>
          </w:p>
        </w:tc>
      </w:tr>
      <w:tr w:rsidR="007619CF" w14:paraId="6BF71E89" w14:textId="77777777" w:rsidTr="007619CF">
        <w:trPr>
          <w:ins w:id="44" w:author="Kaitlyn Jackson" w:date="2016-02-24T11:47:00Z"/>
        </w:trPr>
        <w:tc>
          <w:tcPr>
            <w:tcW w:w="957" w:type="dxa"/>
          </w:tcPr>
          <w:p w14:paraId="5E4DD993" w14:textId="77777777" w:rsidR="007619CF" w:rsidRDefault="007619CF" w:rsidP="00964823">
            <w:pPr>
              <w:spacing w:line="480" w:lineRule="auto"/>
              <w:jc w:val="both"/>
              <w:rPr>
                <w:ins w:id="45" w:author="Kaitlyn Jackson" w:date="2016-02-24T11:47:00Z"/>
                <w:b/>
                <w:u w:val="single"/>
              </w:rPr>
            </w:pPr>
          </w:p>
        </w:tc>
        <w:tc>
          <w:tcPr>
            <w:tcW w:w="957" w:type="dxa"/>
          </w:tcPr>
          <w:p w14:paraId="6BA0D556" w14:textId="77777777" w:rsidR="007619CF" w:rsidRDefault="007619CF" w:rsidP="00964823">
            <w:pPr>
              <w:spacing w:line="480" w:lineRule="auto"/>
              <w:jc w:val="both"/>
              <w:rPr>
                <w:ins w:id="46" w:author="Kaitlyn Jackson" w:date="2016-02-24T11:47:00Z"/>
                <w:b/>
                <w:u w:val="single"/>
              </w:rPr>
            </w:pPr>
          </w:p>
        </w:tc>
        <w:tc>
          <w:tcPr>
            <w:tcW w:w="957" w:type="dxa"/>
          </w:tcPr>
          <w:p w14:paraId="14252487" w14:textId="77777777" w:rsidR="007619CF" w:rsidRDefault="007619CF" w:rsidP="00964823">
            <w:pPr>
              <w:spacing w:line="480" w:lineRule="auto"/>
              <w:jc w:val="both"/>
              <w:rPr>
                <w:ins w:id="47" w:author="Kaitlyn Jackson" w:date="2016-02-24T11:47:00Z"/>
                <w:b/>
                <w:u w:val="single"/>
              </w:rPr>
            </w:pPr>
          </w:p>
        </w:tc>
        <w:tc>
          <w:tcPr>
            <w:tcW w:w="957" w:type="dxa"/>
          </w:tcPr>
          <w:p w14:paraId="6FF71240" w14:textId="77777777" w:rsidR="007619CF" w:rsidRDefault="007619CF" w:rsidP="00964823">
            <w:pPr>
              <w:spacing w:line="480" w:lineRule="auto"/>
              <w:jc w:val="both"/>
              <w:rPr>
                <w:ins w:id="48" w:author="Kaitlyn Jackson" w:date="2016-02-24T11:47:00Z"/>
                <w:b/>
                <w:u w:val="single"/>
              </w:rPr>
            </w:pPr>
          </w:p>
        </w:tc>
        <w:tc>
          <w:tcPr>
            <w:tcW w:w="958" w:type="dxa"/>
          </w:tcPr>
          <w:p w14:paraId="74841ED4" w14:textId="77777777" w:rsidR="007619CF" w:rsidRDefault="007619CF" w:rsidP="00964823">
            <w:pPr>
              <w:spacing w:line="480" w:lineRule="auto"/>
              <w:jc w:val="both"/>
              <w:rPr>
                <w:ins w:id="49" w:author="Kaitlyn Jackson" w:date="2016-02-24T11:47:00Z"/>
                <w:b/>
                <w:u w:val="single"/>
              </w:rPr>
            </w:pPr>
          </w:p>
        </w:tc>
        <w:tc>
          <w:tcPr>
            <w:tcW w:w="958" w:type="dxa"/>
          </w:tcPr>
          <w:p w14:paraId="0B9F9558" w14:textId="77777777" w:rsidR="007619CF" w:rsidRDefault="007619CF" w:rsidP="00964823">
            <w:pPr>
              <w:spacing w:line="480" w:lineRule="auto"/>
              <w:jc w:val="both"/>
              <w:rPr>
                <w:ins w:id="50" w:author="Kaitlyn Jackson" w:date="2016-02-24T11:47:00Z"/>
                <w:b/>
                <w:u w:val="single"/>
              </w:rPr>
            </w:pPr>
          </w:p>
        </w:tc>
        <w:tc>
          <w:tcPr>
            <w:tcW w:w="958" w:type="dxa"/>
          </w:tcPr>
          <w:p w14:paraId="0430FADC" w14:textId="77777777" w:rsidR="007619CF" w:rsidRDefault="007619CF" w:rsidP="00964823">
            <w:pPr>
              <w:spacing w:line="480" w:lineRule="auto"/>
              <w:jc w:val="both"/>
              <w:rPr>
                <w:ins w:id="51" w:author="Kaitlyn Jackson" w:date="2016-02-24T11:47:00Z"/>
                <w:b/>
                <w:u w:val="single"/>
              </w:rPr>
            </w:pPr>
          </w:p>
        </w:tc>
        <w:tc>
          <w:tcPr>
            <w:tcW w:w="958" w:type="dxa"/>
          </w:tcPr>
          <w:p w14:paraId="66146BA3" w14:textId="77777777" w:rsidR="007619CF" w:rsidRDefault="007619CF" w:rsidP="00964823">
            <w:pPr>
              <w:spacing w:line="480" w:lineRule="auto"/>
              <w:jc w:val="both"/>
              <w:rPr>
                <w:ins w:id="52" w:author="Kaitlyn Jackson" w:date="2016-02-24T11:47:00Z"/>
                <w:b/>
                <w:u w:val="single"/>
              </w:rPr>
            </w:pPr>
          </w:p>
        </w:tc>
        <w:tc>
          <w:tcPr>
            <w:tcW w:w="958" w:type="dxa"/>
          </w:tcPr>
          <w:p w14:paraId="38724261" w14:textId="77777777" w:rsidR="007619CF" w:rsidRDefault="007619CF" w:rsidP="00964823">
            <w:pPr>
              <w:spacing w:line="480" w:lineRule="auto"/>
              <w:jc w:val="both"/>
              <w:rPr>
                <w:ins w:id="53" w:author="Kaitlyn Jackson" w:date="2016-02-24T11:47:00Z"/>
                <w:b/>
                <w:u w:val="single"/>
              </w:rPr>
            </w:pPr>
          </w:p>
        </w:tc>
        <w:tc>
          <w:tcPr>
            <w:tcW w:w="958" w:type="dxa"/>
          </w:tcPr>
          <w:p w14:paraId="126947E0" w14:textId="77777777" w:rsidR="007619CF" w:rsidRDefault="007619CF" w:rsidP="00964823">
            <w:pPr>
              <w:spacing w:line="480" w:lineRule="auto"/>
              <w:jc w:val="both"/>
              <w:rPr>
                <w:ins w:id="54" w:author="Kaitlyn Jackson" w:date="2016-02-24T11:47:00Z"/>
                <w:b/>
                <w:u w:val="single"/>
              </w:rPr>
            </w:pPr>
          </w:p>
        </w:tc>
      </w:tr>
      <w:tr w:rsidR="007619CF" w14:paraId="26F76B9F" w14:textId="77777777" w:rsidTr="007619CF">
        <w:trPr>
          <w:ins w:id="55" w:author="Kaitlyn Jackson" w:date="2016-02-24T11:47:00Z"/>
        </w:trPr>
        <w:tc>
          <w:tcPr>
            <w:tcW w:w="957" w:type="dxa"/>
          </w:tcPr>
          <w:p w14:paraId="025B5686" w14:textId="77777777" w:rsidR="007619CF" w:rsidRDefault="007619CF" w:rsidP="00964823">
            <w:pPr>
              <w:spacing w:line="480" w:lineRule="auto"/>
              <w:jc w:val="both"/>
              <w:rPr>
                <w:ins w:id="56" w:author="Kaitlyn Jackson" w:date="2016-02-24T11:47:00Z"/>
                <w:b/>
                <w:u w:val="single"/>
              </w:rPr>
            </w:pPr>
          </w:p>
        </w:tc>
        <w:tc>
          <w:tcPr>
            <w:tcW w:w="957" w:type="dxa"/>
          </w:tcPr>
          <w:p w14:paraId="051303C3" w14:textId="77777777" w:rsidR="007619CF" w:rsidRDefault="007619CF" w:rsidP="00964823">
            <w:pPr>
              <w:spacing w:line="480" w:lineRule="auto"/>
              <w:jc w:val="both"/>
              <w:rPr>
                <w:ins w:id="57" w:author="Kaitlyn Jackson" w:date="2016-02-24T11:47:00Z"/>
                <w:b/>
                <w:u w:val="single"/>
              </w:rPr>
            </w:pPr>
          </w:p>
        </w:tc>
        <w:tc>
          <w:tcPr>
            <w:tcW w:w="957" w:type="dxa"/>
          </w:tcPr>
          <w:p w14:paraId="45840258" w14:textId="77777777" w:rsidR="007619CF" w:rsidRDefault="007619CF" w:rsidP="00964823">
            <w:pPr>
              <w:spacing w:line="480" w:lineRule="auto"/>
              <w:jc w:val="both"/>
              <w:rPr>
                <w:ins w:id="58" w:author="Kaitlyn Jackson" w:date="2016-02-24T11:47:00Z"/>
                <w:b/>
                <w:u w:val="single"/>
              </w:rPr>
            </w:pPr>
          </w:p>
        </w:tc>
        <w:tc>
          <w:tcPr>
            <w:tcW w:w="957" w:type="dxa"/>
          </w:tcPr>
          <w:p w14:paraId="745AC4C5" w14:textId="77777777" w:rsidR="007619CF" w:rsidRDefault="007619CF" w:rsidP="00964823">
            <w:pPr>
              <w:spacing w:line="480" w:lineRule="auto"/>
              <w:jc w:val="both"/>
              <w:rPr>
                <w:ins w:id="59" w:author="Kaitlyn Jackson" w:date="2016-02-24T11:47:00Z"/>
                <w:b/>
                <w:u w:val="single"/>
              </w:rPr>
            </w:pPr>
          </w:p>
        </w:tc>
        <w:tc>
          <w:tcPr>
            <w:tcW w:w="958" w:type="dxa"/>
          </w:tcPr>
          <w:p w14:paraId="593BB02D" w14:textId="77777777" w:rsidR="007619CF" w:rsidRDefault="007619CF" w:rsidP="00964823">
            <w:pPr>
              <w:spacing w:line="480" w:lineRule="auto"/>
              <w:jc w:val="both"/>
              <w:rPr>
                <w:ins w:id="60" w:author="Kaitlyn Jackson" w:date="2016-02-24T11:47:00Z"/>
                <w:b/>
                <w:u w:val="single"/>
              </w:rPr>
            </w:pPr>
          </w:p>
        </w:tc>
        <w:tc>
          <w:tcPr>
            <w:tcW w:w="958" w:type="dxa"/>
          </w:tcPr>
          <w:p w14:paraId="61E29CDD" w14:textId="77777777" w:rsidR="007619CF" w:rsidRDefault="007619CF" w:rsidP="00964823">
            <w:pPr>
              <w:spacing w:line="480" w:lineRule="auto"/>
              <w:jc w:val="both"/>
              <w:rPr>
                <w:ins w:id="61" w:author="Kaitlyn Jackson" w:date="2016-02-24T11:47:00Z"/>
                <w:b/>
                <w:u w:val="single"/>
              </w:rPr>
            </w:pPr>
          </w:p>
        </w:tc>
        <w:tc>
          <w:tcPr>
            <w:tcW w:w="958" w:type="dxa"/>
          </w:tcPr>
          <w:p w14:paraId="4DA8C76A" w14:textId="77777777" w:rsidR="007619CF" w:rsidRDefault="007619CF" w:rsidP="00964823">
            <w:pPr>
              <w:spacing w:line="480" w:lineRule="auto"/>
              <w:jc w:val="both"/>
              <w:rPr>
                <w:ins w:id="62" w:author="Kaitlyn Jackson" w:date="2016-02-24T11:47:00Z"/>
                <w:b/>
                <w:u w:val="single"/>
              </w:rPr>
            </w:pPr>
          </w:p>
        </w:tc>
        <w:tc>
          <w:tcPr>
            <w:tcW w:w="958" w:type="dxa"/>
          </w:tcPr>
          <w:p w14:paraId="5EF71462" w14:textId="77777777" w:rsidR="007619CF" w:rsidRDefault="007619CF" w:rsidP="00964823">
            <w:pPr>
              <w:spacing w:line="480" w:lineRule="auto"/>
              <w:jc w:val="both"/>
              <w:rPr>
                <w:ins w:id="63" w:author="Kaitlyn Jackson" w:date="2016-02-24T11:47:00Z"/>
                <w:b/>
                <w:u w:val="single"/>
              </w:rPr>
            </w:pPr>
          </w:p>
        </w:tc>
        <w:tc>
          <w:tcPr>
            <w:tcW w:w="958" w:type="dxa"/>
          </w:tcPr>
          <w:p w14:paraId="47D5DC80" w14:textId="77777777" w:rsidR="007619CF" w:rsidRDefault="007619CF" w:rsidP="00964823">
            <w:pPr>
              <w:spacing w:line="480" w:lineRule="auto"/>
              <w:jc w:val="both"/>
              <w:rPr>
                <w:ins w:id="64" w:author="Kaitlyn Jackson" w:date="2016-02-24T11:47:00Z"/>
                <w:b/>
                <w:u w:val="single"/>
              </w:rPr>
            </w:pPr>
          </w:p>
        </w:tc>
        <w:tc>
          <w:tcPr>
            <w:tcW w:w="958" w:type="dxa"/>
          </w:tcPr>
          <w:p w14:paraId="7278FFBA" w14:textId="77777777" w:rsidR="007619CF" w:rsidRDefault="007619CF" w:rsidP="00964823">
            <w:pPr>
              <w:spacing w:line="480" w:lineRule="auto"/>
              <w:jc w:val="both"/>
              <w:rPr>
                <w:ins w:id="65" w:author="Kaitlyn Jackson" w:date="2016-02-24T11:47:00Z"/>
                <w:b/>
                <w:u w:val="single"/>
              </w:rPr>
            </w:pPr>
          </w:p>
        </w:tc>
      </w:tr>
      <w:tr w:rsidR="007619CF" w14:paraId="7A7E1939" w14:textId="77777777" w:rsidTr="007619CF">
        <w:trPr>
          <w:ins w:id="66" w:author="Kaitlyn Jackson" w:date="2016-02-24T11:47:00Z"/>
        </w:trPr>
        <w:tc>
          <w:tcPr>
            <w:tcW w:w="957" w:type="dxa"/>
          </w:tcPr>
          <w:p w14:paraId="7CE87FB6" w14:textId="77777777" w:rsidR="007619CF" w:rsidRDefault="007619CF" w:rsidP="00964823">
            <w:pPr>
              <w:spacing w:line="480" w:lineRule="auto"/>
              <w:jc w:val="both"/>
              <w:rPr>
                <w:ins w:id="67" w:author="Kaitlyn Jackson" w:date="2016-02-24T11:47:00Z"/>
                <w:b/>
                <w:u w:val="single"/>
              </w:rPr>
            </w:pPr>
          </w:p>
        </w:tc>
        <w:tc>
          <w:tcPr>
            <w:tcW w:w="957" w:type="dxa"/>
          </w:tcPr>
          <w:p w14:paraId="7E7857DC" w14:textId="77777777" w:rsidR="007619CF" w:rsidRDefault="007619CF" w:rsidP="00964823">
            <w:pPr>
              <w:spacing w:line="480" w:lineRule="auto"/>
              <w:jc w:val="both"/>
              <w:rPr>
                <w:ins w:id="68" w:author="Kaitlyn Jackson" w:date="2016-02-24T11:47:00Z"/>
                <w:b/>
                <w:u w:val="single"/>
              </w:rPr>
            </w:pPr>
          </w:p>
        </w:tc>
        <w:tc>
          <w:tcPr>
            <w:tcW w:w="957" w:type="dxa"/>
          </w:tcPr>
          <w:p w14:paraId="69CF7EBE" w14:textId="77777777" w:rsidR="007619CF" w:rsidRDefault="007619CF" w:rsidP="00964823">
            <w:pPr>
              <w:spacing w:line="480" w:lineRule="auto"/>
              <w:jc w:val="both"/>
              <w:rPr>
                <w:ins w:id="69" w:author="Kaitlyn Jackson" w:date="2016-02-24T11:47:00Z"/>
                <w:b/>
                <w:u w:val="single"/>
              </w:rPr>
            </w:pPr>
          </w:p>
        </w:tc>
        <w:tc>
          <w:tcPr>
            <w:tcW w:w="957" w:type="dxa"/>
          </w:tcPr>
          <w:p w14:paraId="583E278C" w14:textId="77777777" w:rsidR="007619CF" w:rsidRDefault="007619CF" w:rsidP="00964823">
            <w:pPr>
              <w:spacing w:line="480" w:lineRule="auto"/>
              <w:jc w:val="both"/>
              <w:rPr>
                <w:ins w:id="70" w:author="Kaitlyn Jackson" w:date="2016-02-24T11:47:00Z"/>
                <w:b/>
                <w:u w:val="single"/>
              </w:rPr>
            </w:pPr>
          </w:p>
        </w:tc>
        <w:tc>
          <w:tcPr>
            <w:tcW w:w="958" w:type="dxa"/>
          </w:tcPr>
          <w:p w14:paraId="63800E9B" w14:textId="77777777" w:rsidR="007619CF" w:rsidRDefault="007619CF" w:rsidP="00964823">
            <w:pPr>
              <w:spacing w:line="480" w:lineRule="auto"/>
              <w:jc w:val="both"/>
              <w:rPr>
                <w:ins w:id="71" w:author="Kaitlyn Jackson" w:date="2016-02-24T11:47:00Z"/>
                <w:b/>
                <w:u w:val="single"/>
              </w:rPr>
            </w:pPr>
          </w:p>
        </w:tc>
        <w:tc>
          <w:tcPr>
            <w:tcW w:w="958" w:type="dxa"/>
          </w:tcPr>
          <w:p w14:paraId="42BD4DF7" w14:textId="77777777" w:rsidR="007619CF" w:rsidRDefault="007619CF" w:rsidP="00964823">
            <w:pPr>
              <w:spacing w:line="480" w:lineRule="auto"/>
              <w:jc w:val="both"/>
              <w:rPr>
                <w:ins w:id="72" w:author="Kaitlyn Jackson" w:date="2016-02-24T11:47:00Z"/>
                <w:b/>
                <w:u w:val="single"/>
              </w:rPr>
            </w:pPr>
          </w:p>
        </w:tc>
        <w:tc>
          <w:tcPr>
            <w:tcW w:w="958" w:type="dxa"/>
          </w:tcPr>
          <w:p w14:paraId="7364C7A8" w14:textId="77777777" w:rsidR="007619CF" w:rsidRDefault="007619CF" w:rsidP="00964823">
            <w:pPr>
              <w:spacing w:line="480" w:lineRule="auto"/>
              <w:jc w:val="both"/>
              <w:rPr>
                <w:ins w:id="73" w:author="Kaitlyn Jackson" w:date="2016-02-24T11:47:00Z"/>
                <w:b/>
                <w:u w:val="single"/>
              </w:rPr>
            </w:pPr>
          </w:p>
        </w:tc>
        <w:tc>
          <w:tcPr>
            <w:tcW w:w="958" w:type="dxa"/>
          </w:tcPr>
          <w:p w14:paraId="7C4C6A72" w14:textId="77777777" w:rsidR="007619CF" w:rsidRDefault="007619CF" w:rsidP="00964823">
            <w:pPr>
              <w:spacing w:line="480" w:lineRule="auto"/>
              <w:jc w:val="both"/>
              <w:rPr>
                <w:ins w:id="74" w:author="Kaitlyn Jackson" w:date="2016-02-24T11:47:00Z"/>
                <w:b/>
                <w:u w:val="single"/>
              </w:rPr>
            </w:pPr>
          </w:p>
        </w:tc>
        <w:tc>
          <w:tcPr>
            <w:tcW w:w="958" w:type="dxa"/>
          </w:tcPr>
          <w:p w14:paraId="1A9C7F58" w14:textId="77777777" w:rsidR="007619CF" w:rsidRDefault="007619CF" w:rsidP="00964823">
            <w:pPr>
              <w:spacing w:line="480" w:lineRule="auto"/>
              <w:jc w:val="both"/>
              <w:rPr>
                <w:ins w:id="75" w:author="Kaitlyn Jackson" w:date="2016-02-24T11:47:00Z"/>
                <w:b/>
                <w:u w:val="single"/>
              </w:rPr>
            </w:pPr>
          </w:p>
        </w:tc>
        <w:tc>
          <w:tcPr>
            <w:tcW w:w="958" w:type="dxa"/>
          </w:tcPr>
          <w:p w14:paraId="00CE040D" w14:textId="77777777" w:rsidR="007619CF" w:rsidRDefault="007619CF" w:rsidP="00964823">
            <w:pPr>
              <w:spacing w:line="480" w:lineRule="auto"/>
              <w:jc w:val="both"/>
              <w:rPr>
                <w:ins w:id="76" w:author="Kaitlyn Jackson" w:date="2016-02-24T11:47:00Z"/>
                <w:b/>
                <w:u w:val="single"/>
              </w:rPr>
            </w:pPr>
          </w:p>
        </w:tc>
      </w:tr>
      <w:tr w:rsidR="007619CF" w14:paraId="3CF15987" w14:textId="77777777" w:rsidTr="007619CF">
        <w:trPr>
          <w:ins w:id="77" w:author="Kaitlyn Jackson" w:date="2016-02-24T11:47:00Z"/>
        </w:trPr>
        <w:tc>
          <w:tcPr>
            <w:tcW w:w="957" w:type="dxa"/>
          </w:tcPr>
          <w:p w14:paraId="529A89E1" w14:textId="77777777" w:rsidR="007619CF" w:rsidRDefault="007619CF" w:rsidP="00964823">
            <w:pPr>
              <w:spacing w:line="480" w:lineRule="auto"/>
              <w:jc w:val="both"/>
              <w:rPr>
                <w:ins w:id="78" w:author="Kaitlyn Jackson" w:date="2016-02-24T11:47:00Z"/>
                <w:b/>
                <w:u w:val="single"/>
              </w:rPr>
            </w:pPr>
          </w:p>
        </w:tc>
        <w:tc>
          <w:tcPr>
            <w:tcW w:w="957" w:type="dxa"/>
          </w:tcPr>
          <w:p w14:paraId="0DA870F5" w14:textId="77777777" w:rsidR="007619CF" w:rsidRDefault="007619CF" w:rsidP="00964823">
            <w:pPr>
              <w:spacing w:line="480" w:lineRule="auto"/>
              <w:jc w:val="both"/>
              <w:rPr>
                <w:ins w:id="79" w:author="Kaitlyn Jackson" w:date="2016-02-24T11:47:00Z"/>
                <w:b/>
                <w:u w:val="single"/>
              </w:rPr>
            </w:pPr>
          </w:p>
        </w:tc>
        <w:tc>
          <w:tcPr>
            <w:tcW w:w="957" w:type="dxa"/>
          </w:tcPr>
          <w:p w14:paraId="12020FEB" w14:textId="77777777" w:rsidR="007619CF" w:rsidRDefault="007619CF" w:rsidP="00964823">
            <w:pPr>
              <w:spacing w:line="480" w:lineRule="auto"/>
              <w:jc w:val="both"/>
              <w:rPr>
                <w:ins w:id="80" w:author="Kaitlyn Jackson" w:date="2016-02-24T11:47:00Z"/>
                <w:b/>
                <w:u w:val="single"/>
              </w:rPr>
            </w:pPr>
          </w:p>
        </w:tc>
        <w:tc>
          <w:tcPr>
            <w:tcW w:w="957" w:type="dxa"/>
          </w:tcPr>
          <w:p w14:paraId="74296496" w14:textId="77777777" w:rsidR="007619CF" w:rsidRDefault="007619CF" w:rsidP="00964823">
            <w:pPr>
              <w:spacing w:line="480" w:lineRule="auto"/>
              <w:jc w:val="both"/>
              <w:rPr>
                <w:ins w:id="81" w:author="Kaitlyn Jackson" w:date="2016-02-24T11:47:00Z"/>
                <w:b/>
                <w:u w:val="single"/>
              </w:rPr>
            </w:pPr>
          </w:p>
        </w:tc>
        <w:tc>
          <w:tcPr>
            <w:tcW w:w="958" w:type="dxa"/>
          </w:tcPr>
          <w:p w14:paraId="7304D3DD" w14:textId="77777777" w:rsidR="007619CF" w:rsidRDefault="007619CF" w:rsidP="00964823">
            <w:pPr>
              <w:spacing w:line="480" w:lineRule="auto"/>
              <w:jc w:val="both"/>
              <w:rPr>
                <w:ins w:id="82" w:author="Kaitlyn Jackson" w:date="2016-02-24T11:47:00Z"/>
                <w:b/>
                <w:u w:val="single"/>
              </w:rPr>
            </w:pPr>
          </w:p>
        </w:tc>
        <w:tc>
          <w:tcPr>
            <w:tcW w:w="958" w:type="dxa"/>
          </w:tcPr>
          <w:p w14:paraId="1B40AB6A" w14:textId="77777777" w:rsidR="007619CF" w:rsidRDefault="007619CF" w:rsidP="00964823">
            <w:pPr>
              <w:spacing w:line="480" w:lineRule="auto"/>
              <w:jc w:val="both"/>
              <w:rPr>
                <w:ins w:id="83" w:author="Kaitlyn Jackson" w:date="2016-02-24T11:47:00Z"/>
                <w:b/>
                <w:u w:val="single"/>
              </w:rPr>
            </w:pPr>
          </w:p>
        </w:tc>
        <w:tc>
          <w:tcPr>
            <w:tcW w:w="958" w:type="dxa"/>
          </w:tcPr>
          <w:p w14:paraId="1AFCCB2A" w14:textId="77777777" w:rsidR="007619CF" w:rsidRDefault="007619CF" w:rsidP="00964823">
            <w:pPr>
              <w:spacing w:line="480" w:lineRule="auto"/>
              <w:jc w:val="both"/>
              <w:rPr>
                <w:ins w:id="84" w:author="Kaitlyn Jackson" w:date="2016-02-24T11:47:00Z"/>
                <w:b/>
                <w:u w:val="single"/>
              </w:rPr>
            </w:pPr>
          </w:p>
        </w:tc>
        <w:tc>
          <w:tcPr>
            <w:tcW w:w="958" w:type="dxa"/>
          </w:tcPr>
          <w:p w14:paraId="6F0AD2F0" w14:textId="77777777" w:rsidR="007619CF" w:rsidRDefault="007619CF" w:rsidP="00964823">
            <w:pPr>
              <w:spacing w:line="480" w:lineRule="auto"/>
              <w:jc w:val="both"/>
              <w:rPr>
                <w:ins w:id="85" w:author="Kaitlyn Jackson" w:date="2016-02-24T11:47:00Z"/>
                <w:b/>
                <w:u w:val="single"/>
              </w:rPr>
            </w:pPr>
          </w:p>
        </w:tc>
        <w:tc>
          <w:tcPr>
            <w:tcW w:w="958" w:type="dxa"/>
          </w:tcPr>
          <w:p w14:paraId="0D4B225F" w14:textId="77777777" w:rsidR="007619CF" w:rsidRDefault="007619CF" w:rsidP="00964823">
            <w:pPr>
              <w:spacing w:line="480" w:lineRule="auto"/>
              <w:jc w:val="both"/>
              <w:rPr>
                <w:ins w:id="86" w:author="Kaitlyn Jackson" w:date="2016-02-24T11:47:00Z"/>
                <w:b/>
                <w:u w:val="single"/>
              </w:rPr>
            </w:pPr>
          </w:p>
        </w:tc>
        <w:tc>
          <w:tcPr>
            <w:tcW w:w="958" w:type="dxa"/>
          </w:tcPr>
          <w:p w14:paraId="1672609E" w14:textId="77777777" w:rsidR="007619CF" w:rsidRDefault="007619CF" w:rsidP="00964823">
            <w:pPr>
              <w:spacing w:line="480" w:lineRule="auto"/>
              <w:jc w:val="both"/>
              <w:rPr>
                <w:ins w:id="87" w:author="Kaitlyn Jackson" w:date="2016-02-24T11:47:00Z"/>
                <w:b/>
                <w:u w:val="single"/>
              </w:rPr>
            </w:pPr>
          </w:p>
        </w:tc>
      </w:tr>
      <w:tr w:rsidR="007619CF" w14:paraId="501EB2C2" w14:textId="77777777" w:rsidTr="007619CF">
        <w:trPr>
          <w:ins w:id="88" w:author="Kaitlyn Jackson" w:date="2016-02-24T11:47:00Z"/>
        </w:trPr>
        <w:tc>
          <w:tcPr>
            <w:tcW w:w="957" w:type="dxa"/>
          </w:tcPr>
          <w:p w14:paraId="12045880" w14:textId="77777777" w:rsidR="007619CF" w:rsidRDefault="007619CF" w:rsidP="00964823">
            <w:pPr>
              <w:spacing w:line="480" w:lineRule="auto"/>
              <w:jc w:val="both"/>
              <w:rPr>
                <w:ins w:id="89" w:author="Kaitlyn Jackson" w:date="2016-02-24T11:47:00Z"/>
                <w:b/>
                <w:u w:val="single"/>
              </w:rPr>
            </w:pPr>
          </w:p>
        </w:tc>
        <w:tc>
          <w:tcPr>
            <w:tcW w:w="957" w:type="dxa"/>
          </w:tcPr>
          <w:p w14:paraId="4BC3F2C7" w14:textId="77777777" w:rsidR="007619CF" w:rsidRDefault="007619CF" w:rsidP="00964823">
            <w:pPr>
              <w:spacing w:line="480" w:lineRule="auto"/>
              <w:jc w:val="both"/>
              <w:rPr>
                <w:ins w:id="90" w:author="Kaitlyn Jackson" w:date="2016-02-24T11:47:00Z"/>
                <w:b/>
                <w:u w:val="single"/>
              </w:rPr>
            </w:pPr>
          </w:p>
        </w:tc>
        <w:tc>
          <w:tcPr>
            <w:tcW w:w="957" w:type="dxa"/>
          </w:tcPr>
          <w:p w14:paraId="374592B0" w14:textId="77777777" w:rsidR="007619CF" w:rsidRDefault="007619CF" w:rsidP="00964823">
            <w:pPr>
              <w:spacing w:line="480" w:lineRule="auto"/>
              <w:jc w:val="both"/>
              <w:rPr>
                <w:ins w:id="91" w:author="Kaitlyn Jackson" w:date="2016-02-24T11:47:00Z"/>
                <w:b/>
                <w:u w:val="single"/>
              </w:rPr>
            </w:pPr>
          </w:p>
        </w:tc>
        <w:tc>
          <w:tcPr>
            <w:tcW w:w="957" w:type="dxa"/>
          </w:tcPr>
          <w:p w14:paraId="03192DFA" w14:textId="77777777" w:rsidR="007619CF" w:rsidRDefault="007619CF" w:rsidP="00964823">
            <w:pPr>
              <w:spacing w:line="480" w:lineRule="auto"/>
              <w:jc w:val="both"/>
              <w:rPr>
                <w:ins w:id="92" w:author="Kaitlyn Jackson" w:date="2016-02-24T11:47:00Z"/>
                <w:b/>
                <w:u w:val="single"/>
              </w:rPr>
            </w:pPr>
          </w:p>
        </w:tc>
        <w:tc>
          <w:tcPr>
            <w:tcW w:w="958" w:type="dxa"/>
          </w:tcPr>
          <w:p w14:paraId="78058098" w14:textId="77777777" w:rsidR="007619CF" w:rsidRDefault="007619CF" w:rsidP="00964823">
            <w:pPr>
              <w:spacing w:line="480" w:lineRule="auto"/>
              <w:jc w:val="both"/>
              <w:rPr>
                <w:ins w:id="93" w:author="Kaitlyn Jackson" w:date="2016-02-24T11:47:00Z"/>
                <w:b/>
                <w:u w:val="single"/>
              </w:rPr>
            </w:pPr>
          </w:p>
        </w:tc>
        <w:tc>
          <w:tcPr>
            <w:tcW w:w="958" w:type="dxa"/>
          </w:tcPr>
          <w:p w14:paraId="062350F1" w14:textId="77777777" w:rsidR="007619CF" w:rsidRDefault="007619CF" w:rsidP="00964823">
            <w:pPr>
              <w:spacing w:line="480" w:lineRule="auto"/>
              <w:jc w:val="both"/>
              <w:rPr>
                <w:ins w:id="94" w:author="Kaitlyn Jackson" w:date="2016-02-24T11:47:00Z"/>
                <w:b/>
                <w:u w:val="single"/>
              </w:rPr>
            </w:pPr>
          </w:p>
        </w:tc>
        <w:tc>
          <w:tcPr>
            <w:tcW w:w="958" w:type="dxa"/>
          </w:tcPr>
          <w:p w14:paraId="13E4F290" w14:textId="77777777" w:rsidR="007619CF" w:rsidRDefault="007619CF" w:rsidP="00964823">
            <w:pPr>
              <w:spacing w:line="480" w:lineRule="auto"/>
              <w:jc w:val="both"/>
              <w:rPr>
                <w:ins w:id="95" w:author="Kaitlyn Jackson" w:date="2016-02-24T11:47:00Z"/>
                <w:b/>
                <w:u w:val="single"/>
              </w:rPr>
            </w:pPr>
          </w:p>
        </w:tc>
        <w:tc>
          <w:tcPr>
            <w:tcW w:w="958" w:type="dxa"/>
          </w:tcPr>
          <w:p w14:paraId="513A3CF4" w14:textId="77777777" w:rsidR="007619CF" w:rsidRDefault="007619CF" w:rsidP="00964823">
            <w:pPr>
              <w:spacing w:line="480" w:lineRule="auto"/>
              <w:jc w:val="both"/>
              <w:rPr>
                <w:ins w:id="96" w:author="Kaitlyn Jackson" w:date="2016-02-24T11:47:00Z"/>
                <w:b/>
                <w:u w:val="single"/>
              </w:rPr>
            </w:pPr>
          </w:p>
        </w:tc>
        <w:tc>
          <w:tcPr>
            <w:tcW w:w="958" w:type="dxa"/>
          </w:tcPr>
          <w:p w14:paraId="424130C9" w14:textId="77777777" w:rsidR="007619CF" w:rsidRDefault="007619CF" w:rsidP="00964823">
            <w:pPr>
              <w:spacing w:line="480" w:lineRule="auto"/>
              <w:jc w:val="both"/>
              <w:rPr>
                <w:ins w:id="97" w:author="Kaitlyn Jackson" w:date="2016-02-24T11:47:00Z"/>
                <w:b/>
                <w:u w:val="single"/>
              </w:rPr>
            </w:pPr>
          </w:p>
        </w:tc>
        <w:tc>
          <w:tcPr>
            <w:tcW w:w="958" w:type="dxa"/>
          </w:tcPr>
          <w:p w14:paraId="59F9682F" w14:textId="77777777" w:rsidR="007619CF" w:rsidRDefault="007619CF" w:rsidP="00964823">
            <w:pPr>
              <w:spacing w:line="480" w:lineRule="auto"/>
              <w:jc w:val="both"/>
              <w:rPr>
                <w:ins w:id="98" w:author="Kaitlyn Jackson" w:date="2016-02-24T11:47:00Z"/>
                <w:b/>
                <w:u w:val="single"/>
              </w:rPr>
            </w:pPr>
          </w:p>
        </w:tc>
      </w:tr>
      <w:tr w:rsidR="007619CF" w14:paraId="3226D5EB" w14:textId="77777777" w:rsidTr="007619CF">
        <w:trPr>
          <w:ins w:id="99" w:author="Kaitlyn Jackson" w:date="2016-02-24T11:47:00Z"/>
        </w:trPr>
        <w:tc>
          <w:tcPr>
            <w:tcW w:w="957" w:type="dxa"/>
          </w:tcPr>
          <w:p w14:paraId="44BC9498" w14:textId="77777777" w:rsidR="007619CF" w:rsidRDefault="007619CF" w:rsidP="00964823">
            <w:pPr>
              <w:spacing w:line="480" w:lineRule="auto"/>
              <w:jc w:val="both"/>
              <w:rPr>
                <w:ins w:id="100" w:author="Kaitlyn Jackson" w:date="2016-02-24T11:47:00Z"/>
                <w:b/>
                <w:u w:val="single"/>
              </w:rPr>
            </w:pPr>
          </w:p>
        </w:tc>
        <w:tc>
          <w:tcPr>
            <w:tcW w:w="957" w:type="dxa"/>
          </w:tcPr>
          <w:p w14:paraId="119D5613" w14:textId="77777777" w:rsidR="007619CF" w:rsidRDefault="007619CF" w:rsidP="00964823">
            <w:pPr>
              <w:spacing w:line="480" w:lineRule="auto"/>
              <w:jc w:val="both"/>
              <w:rPr>
                <w:ins w:id="101" w:author="Kaitlyn Jackson" w:date="2016-02-24T11:47:00Z"/>
                <w:b/>
                <w:u w:val="single"/>
              </w:rPr>
            </w:pPr>
          </w:p>
        </w:tc>
        <w:tc>
          <w:tcPr>
            <w:tcW w:w="957" w:type="dxa"/>
          </w:tcPr>
          <w:p w14:paraId="5BFBDBFC" w14:textId="77777777" w:rsidR="007619CF" w:rsidRDefault="007619CF" w:rsidP="00964823">
            <w:pPr>
              <w:spacing w:line="480" w:lineRule="auto"/>
              <w:jc w:val="both"/>
              <w:rPr>
                <w:ins w:id="102" w:author="Kaitlyn Jackson" w:date="2016-02-24T11:47:00Z"/>
                <w:b/>
                <w:u w:val="single"/>
              </w:rPr>
            </w:pPr>
          </w:p>
        </w:tc>
        <w:tc>
          <w:tcPr>
            <w:tcW w:w="957" w:type="dxa"/>
          </w:tcPr>
          <w:p w14:paraId="68333E84" w14:textId="77777777" w:rsidR="007619CF" w:rsidRDefault="007619CF" w:rsidP="00964823">
            <w:pPr>
              <w:spacing w:line="480" w:lineRule="auto"/>
              <w:jc w:val="both"/>
              <w:rPr>
                <w:ins w:id="103" w:author="Kaitlyn Jackson" w:date="2016-02-24T11:47:00Z"/>
                <w:b/>
                <w:u w:val="single"/>
              </w:rPr>
            </w:pPr>
          </w:p>
        </w:tc>
        <w:tc>
          <w:tcPr>
            <w:tcW w:w="958" w:type="dxa"/>
          </w:tcPr>
          <w:p w14:paraId="10F24458" w14:textId="77777777" w:rsidR="007619CF" w:rsidRDefault="007619CF" w:rsidP="00964823">
            <w:pPr>
              <w:spacing w:line="480" w:lineRule="auto"/>
              <w:jc w:val="both"/>
              <w:rPr>
                <w:ins w:id="104" w:author="Kaitlyn Jackson" w:date="2016-02-24T11:47:00Z"/>
                <w:b/>
                <w:u w:val="single"/>
              </w:rPr>
            </w:pPr>
          </w:p>
        </w:tc>
        <w:tc>
          <w:tcPr>
            <w:tcW w:w="958" w:type="dxa"/>
          </w:tcPr>
          <w:p w14:paraId="39349725" w14:textId="77777777" w:rsidR="007619CF" w:rsidRDefault="007619CF" w:rsidP="00964823">
            <w:pPr>
              <w:spacing w:line="480" w:lineRule="auto"/>
              <w:jc w:val="both"/>
              <w:rPr>
                <w:ins w:id="105" w:author="Kaitlyn Jackson" w:date="2016-02-24T11:47:00Z"/>
                <w:b/>
                <w:u w:val="single"/>
              </w:rPr>
            </w:pPr>
          </w:p>
        </w:tc>
        <w:tc>
          <w:tcPr>
            <w:tcW w:w="958" w:type="dxa"/>
          </w:tcPr>
          <w:p w14:paraId="3197429B" w14:textId="77777777" w:rsidR="007619CF" w:rsidRDefault="007619CF" w:rsidP="00964823">
            <w:pPr>
              <w:spacing w:line="480" w:lineRule="auto"/>
              <w:jc w:val="both"/>
              <w:rPr>
                <w:ins w:id="106" w:author="Kaitlyn Jackson" w:date="2016-02-24T11:47:00Z"/>
                <w:b/>
                <w:u w:val="single"/>
              </w:rPr>
            </w:pPr>
          </w:p>
        </w:tc>
        <w:tc>
          <w:tcPr>
            <w:tcW w:w="958" w:type="dxa"/>
          </w:tcPr>
          <w:p w14:paraId="12E2F7D2" w14:textId="77777777" w:rsidR="007619CF" w:rsidRDefault="007619CF" w:rsidP="00964823">
            <w:pPr>
              <w:spacing w:line="480" w:lineRule="auto"/>
              <w:jc w:val="both"/>
              <w:rPr>
                <w:ins w:id="107" w:author="Kaitlyn Jackson" w:date="2016-02-24T11:47:00Z"/>
                <w:b/>
                <w:u w:val="single"/>
              </w:rPr>
            </w:pPr>
          </w:p>
        </w:tc>
        <w:tc>
          <w:tcPr>
            <w:tcW w:w="958" w:type="dxa"/>
          </w:tcPr>
          <w:p w14:paraId="284A0004" w14:textId="77777777" w:rsidR="007619CF" w:rsidRDefault="007619CF" w:rsidP="00964823">
            <w:pPr>
              <w:spacing w:line="480" w:lineRule="auto"/>
              <w:jc w:val="both"/>
              <w:rPr>
                <w:ins w:id="108" w:author="Kaitlyn Jackson" w:date="2016-02-24T11:47:00Z"/>
                <w:b/>
                <w:u w:val="single"/>
              </w:rPr>
            </w:pPr>
          </w:p>
        </w:tc>
        <w:tc>
          <w:tcPr>
            <w:tcW w:w="958" w:type="dxa"/>
          </w:tcPr>
          <w:p w14:paraId="39EF734B" w14:textId="77777777" w:rsidR="007619CF" w:rsidRDefault="007619CF" w:rsidP="00964823">
            <w:pPr>
              <w:spacing w:line="480" w:lineRule="auto"/>
              <w:jc w:val="both"/>
              <w:rPr>
                <w:ins w:id="109" w:author="Kaitlyn Jackson" w:date="2016-02-24T11:47:00Z"/>
                <w:b/>
                <w:u w:val="single"/>
              </w:rPr>
            </w:pPr>
          </w:p>
        </w:tc>
      </w:tr>
      <w:tr w:rsidR="007619CF" w14:paraId="58A84EF2" w14:textId="77777777" w:rsidTr="007619CF">
        <w:trPr>
          <w:ins w:id="110" w:author="Kaitlyn Jackson" w:date="2016-02-24T11:47:00Z"/>
        </w:trPr>
        <w:tc>
          <w:tcPr>
            <w:tcW w:w="957" w:type="dxa"/>
          </w:tcPr>
          <w:p w14:paraId="16E971C3" w14:textId="77777777" w:rsidR="007619CF" w:rsidRDefault="007619CF" w:rsidP="00964823">
            <w:pPr>
              <w:spacing w:line="480" w:lineRule="auto"/>
              <w:jc w:val="both"/>
              <w:rPr>
                <w:ins w:id="111" w:author="Kaitlyn Jackson" w:date="2016-02-24T11:47:00Z"/>
                <w:b/>
                <w:u w:val="single"/>
              </w:rPr>
            </w:pPr>
          </w:p>
        </w:tc>
        <w:tc>
          <w:tcPr>
            <w:tcW w:w="957" w:type="dxa"/>
          </w:tcPr>
          <w:p w14:paraId="14BE1411" w14:textId="77777777" w:rsidR="007619CF" w:rsidRDefault="007619CF" w:rsidP="00964823">
            <w:pPr>
              <w:spacing w:line="480" w:lineRule="auto"/>
              <w:jc w:val="both"/>
              <w:rPr>
                <w:ins w:id="112" w:author="Kaitlyn Jackson" w:date="2016-02-24T11:47:00Z"/>
                <w:b/>
                <w:u w:val="single"/>
              </w:rPr>
            </w:pPr>
          </w:p>
        </w:tc>
        <w:tc>
          <w:tcPr>
            <w:tcW w:w="957" w:type="dxa"/>
          </w:tcPr>
          <w:p w14:paraId="5B149BED" w14:textId="77777777" w:rsidR="007619CF" w:rsidRDefault="007619CF" w:rsidP="00964823">
            <w:pPr>
              <w:spacing w:line="480" w:lineRule="auto"/>
              <w:jc w:val="both"/>
              <w:rPr>
                <w:ins w:id="113" w:author="Kaitlyn Jackson" w:date="2016-02-24T11:47:00Z"/>
                <w:b/>
                <w:u w:val="single"/>
              </w:rPr>
            </w:pPr>
          </w:p>
        </w:tc>
        <w:tc>
          <w:tcPr>
            <w:tcW w:w="957" w:type="dxa"/>
          </w:tcPr>
          <w:p w14:paraId="40AEC570" w14:textId="77777777" w:rsidR="007619CF" w:rsidRDefault="007619CF" w:rsidP="00964823">
            <w:pPr>
              <w:spacing w:line="480" w:lineRule="auto"/>
              <w:jc w:val="both"/>
              <w:rPr>
                <w:ins w:id="114" w:author="Kaitlyn Jackson" w:date="2016-02-24T11:47:00Z"/>
                <w:b/>
                <w:u w:val="single"/>
              </w:rPr>
            </w:pPr>
          </w:p>
        </w:tc>
        <w:tc>
          <w:tcPr>
            <w:tcW w:w="958" w:type="dxa"/>
          </w:tcPr>
          <w:p w14:paraId="0BD93A93" w14:textId="77777777" w:rsidR="007619CF" w:rsidRDefault="007619CF" w:rsidP="00964823">
            <w:pPr>
              <w:spacing w:line="480" w:lineRule="auto"/>
              <w:jc w:val="both"/>
              <w:rPr>
                <w:ins w:id="115" w:author="Kaitlyn Jackson" w:date="2016-02-24T11:47:00Z"/>
                <w:b/>
                <w:u w:val="single"/>
              </w:rPr>
            </w:pPr>
          </w:p>
        </w:tc>
        <w:tc>
          <w:tcPr>
            <w:tcW w:w="958" w:type="dxa"/>
          </w:tcPr>
          <w:p w14:paraId="27A8C78F" w14:textId="77777777" w:rsidR="007619CF" w:rsidRDefault="007619CF" w:rsidP="00964823">
            <w:pPr>
              <w:spacing w:line="480" w:lineRule="auto"/>
              <w:jc w:val="both"/>
              <w:rPr>
                <w:ins w:id="116" w:author="Kaitlyn Jackson" w:date="2016-02-24T11:47:00Z"/>
                <w:b/>
                <w:u w:val="single"/>
              </w:rPr>
            </w:pPr>
          </w:p>
        </w:tc>
        <w:tc>
          <w:tcPr>
            <w:tcW w:w="958" w:type="dxa"/>
          </w:tcPr>
          <w:p w14:paraId="10FC8E98" w14:textId="77777777" w:rsidR="007619CF" w:rsidRDefault="007619CF" w:rsidP="00964823">
            <w:pPr>
              <w:spacing w:line="480" w:lineRule="auto"/>
              <w:jc w:val="both"/>
              <w:rPr>
                <w:ins w:id="117" w:author="Kaitlyn Jackson" w:date="2016-02-24T11:47:00Z"/>
                <w:b/>
                <w:u w:val="single"/>
              </w:rPr>
            </w:pPr>
          </w:p>
        </w:tc>
        <w:tc>
          <w:tcPr>
            <w:tcW w:w="958" w:type="dxa"/>
          </w:tcPr>
          <w:p w14:paraId="43F7284C" w14:textId="77777777" w:rsidR="007619CF" w:rsidRDefault="007619CF" w:rsidP="00964823">
            <w:pPr>
              <w:spacing w:line="480" w:lineRule="auto"/>
              <w:jc w:val="both"/>
              <w:rPr>
                <w:ins w:id="118" w:author="Kaitlyn Jackson" w:date="2016-02-24T11:47:00Z"/>
                <w:b/>
                <w:u w:val="single"/>
              </w:rPr>
            </w:pPr>
          </w:p>
        </w:tc>
        <w:tc>
          <w:tcPr>
            <w:tcW w:w="958" w:type="dxa"/>
          </w:tcPr>
          <w:p w14:paraId="7BD1C598" w14:textId="77777777" w:rsidR="007619CF" w:rsidRDefault="007619CF" w:rsidP="00964823">
            <w:pPr>
              <w:spacing w:line="480" w:lineRule="auto"/>
              <w:jc w:val="both"/>
              <w:rPr>
                <w:ins w:id="119" w:author="Kaitlyn Jackson" w:date="2016-02-24T11:47:00Z"/>
                <w:b/>
                <w:u w:val="single"/>
              </w:rPr>
            </w:pPr>
          </w:p>
        </w:tc>
        <w:tc>
          <w:tcPr>
            <w:tcW w:w="958" w:type="dxa"/>
          </w:tcPr>
          <w:p w14:paraId="39965E31" w14:textId="77777777" w:rsidR="007619CF" w:rsidRDefault="007619CF" w:rsidP="00964823">
            <w:pPr>
              <w:spacing w:line="480" w:lineRule="auto"/>
              <w:jc w:val="both"/>
              <w:rPr>
                <w:ins w:id="120" w:author="Kaitlyn Jackson" w:date="2016-02-24T11:47:00Z"/>
                <w:b/>
                <w:u w:val="single"/>
              </w:rPr>
            </w:pPr>
          </w:p>
        </w:tc>
      </w:tr>
    </w:tbl>
    <w:p w14:paraId="37AFDE72" w14:textId="77777777" w:rsidR="00964823" w:rsidRDefault="00964823" w:rsidP="00964823">
      <w:pPr>
        <w:spacing w:line="480" w:lineRule="auto"/>
        <w:jc w:val="both"/>
        <w:rPr>
          <w:ins w:id="121" w:author="Kaitlyn Jackson" w:date="2016-02-24T11:46:00Z"/>
          <w:b/>
          <w:u w:val="single"/>
        </w:rPr>
        <w:pPrChange w:id="122" w:author="Kaitlyn Jackson" w:date="2016-02-24T11:46:00Z">
          <w:pPr>
            <w:spacing w:line="480" w:lineRule="auto"/>
            <w:ind w:firstLine="720"/>
            <w:jc w:val="both"/>
          </w:pPr>
        </w:pPrChange>
      </w:pPr>
    </w:p>
    <w:p w14:paraId="2E1333FE" w14:textId="77777777" w:rsidR="00964823" w:rsidRDefault="00964823" w:rsidP="004C4780">
      <w:pPr>
        <w:spacing w:line="480" w:lineRule="auto"/>
        <w:ind w:firstLine="720"/>
        <w:jc w:val="both"/>
        <w:rPr>
          <w:ins w:id="123" w:author="Kaitlyn Jackson" w:date="2016-02-24T11:46:00Z"/>
          <w:b/>
          <w:u w:val="single"/>
        </w:rPr>
      </w:pPr>
    </w:p>
    <w:p w14:paraId="5E7A65A0" w14:textId="77777777" w:rsidR="00964823" w:rsidRDefault="00964823" w:rsidP="004C4780">
      <w:pPr>
        <w:spacing w:line="480" w:lineRule="auto"/>
        <w:ind w:firstLine="720"/>
        <w:jc w:val="both"/>
        <w:rPr>
          <w:ins w:id="124" w:author="Kaitlyn Jackson" w:date="2016-02-24T11:46:00Z"/>
          <w:b/>
          <w:u w:val="single"/>
        </w:rPr>
      </w:pPr>
    </w:p>
    <w:p w14:paraId="2A23A381" w14:textId="77777777" w:rsidR="00964823" w:rsidRPr="00B60FF6" w:rsidRDefault="00964823" w:rsidP="004C4780">
      <w:pPr>
        <w:spacing w:line="480" w:lineRule="auto"/>
        <w:ind w:firstLine="720"/>
        <w:jc w:val="both"/>
        <w:rPr>
          <w:b/>
          <w:u w:val="single"/>
        </w:rPr>
      </w:pPr>
    </w:p>
    <w:p w14:paraId="4CC67111" w14:textId="6A25BDED" w:rsidR="009813B9" w:rsidRDefault="000A40D9" w:rsidP="00C57D29">
      <w:pPr>
        <w:spacing w:line="480" w:lineRule="auto"/>
        <w:jc w:val="both"/>
      </w:pPr>
      <w:r>
        <w:tab/>
        <w:t>In fact, only 32 visits in the example model were coded as new patients</w:t>
      </w:r>
      <w:r w:rsidR="004C4780">
        <w:t xml:space="preserve"> (Figure 2, purple and orange)</w:t>
      </w:r>
      <w:r>
        <w:t>, and examining these two clusters reveals what I referred to earlier as the traditional patient characteristics ascribed to urgent care visits. These two cluster show what many would expect, both consisted of white, privately insured, new patients, and both clusters contain the only observations which occurred on a weekend or were coded as injury related.  These characteristics are in line with what many hold as the purpose of urgent care centers, but they remain a small fraction of the recorded number of visits. Completely contradicting this idea, the other seven of the nine clusters identified have high levels of established patients with chronic or routine problems</w:t>
      </w:r>
      <w:r w:rsidR="009813B9">
        <w:t>, with ages ranging for 15 to over 75</w:t>
      </w:r>
      <w:r>
        <w:t>.</w:t>
      </w:r>
    </w:p>
    <w:p w14:paraId="662D8CEC" w14:textId="43E8FE0A" w:rsidR="008A3252" w:rsidRDefault="009813B9" w:rsidP="00C57D29">
      <w:pPr>
        <w:spacing w:line="480" w:lineRule="auto"/>
        <w:jc w:val="both"/>
      </w:pPr>
      <w:r>
        <w:tab/>
        <w:t>As for the Medicare question, if the clusters which consist of primarily elderly patients are examined—rows 5 and 9 in Table 2</w:t>
      </w:r>
      <w:r w:rsidR="004C4780">
        <w:t xml:space="preserve"> (Figure 2, magenta and blue)</w:t>
      </w:r>
      <w:r>
        <w:t xml:space="preserve">—we can begin to understand a little better the relatively large percentage of what many would consider non-emergent care utilizers and their relationship to urgent care. Cluster 5 consists entirely of white patients between 65 and 74, whose visits were recorded as routine and who have a minimum of 3 past visits at the same center. Cluster nine on the other hand has a slightly older age range of above 75, and visits which were all considered new problems. Also distinguishing, cluster nine is the only cluster with a majority of rural observations. When compared, it appears that there are two typologies of elderly urgent care seekers, the first of which may be using urgent in much the same ways as the younger and larger clusters of privately insured urbanites, while the second seems to rely on urgent care much more as an actually resource for </w:t>
      </w:r>
      <w:r>
        <w:rPr>
          <w:i/>
        </w:rPr>
        <w:t>urgent</w:t>
      </w:r>
      <w:r>
        <w:t xml:space="preserve"> problems. </w:t>
      </w:r>
    </w:p>
    <w:p w14:paraId="7C841CDC" w14:textId="77777777" w:rsidR="008A3252" w:rsidRDefault="008A3252" w:rsidP="00C57D29">
      <w:pPr>
        <w:spacing w:line="480" w:lineRule="auto"/>
        <w:jc w:val="both"/>
      </w:pPr>
    </w:p>
    <w:p w14:paraId="26C7CC12" w14:textId="04DBC150" w:rsidR="00C57D29" w:rsidRDefault="00C57D29" w:rsidP="00F02712">
      <w:pPr>
        <w:spacing w:line="480" w:lineRule="auto"/>
        <w:jc w:val="both"/>
        <w:outlineLvl w:val="0"/>
        <w:rPr>
          <w:i/>
        </w:rPr>
      </w:pPr>
      <w:r w:rsidRPr="00C57D29">
        <w:rPr>
          <w:i/>
        </w:rPr>
        <w:t>What do these mean?</w:t>
      </w:r>
    </w:p>
    <w:p w14:paraId="02636E5B" w14:textId="44F418FF" w:rsidR="00E171C9" w:rsidRDefault="00DF3403" w:rsidP="004C4780">
      <w:pPr>
        <w:spacing w:line="480" w:lineRule="auto"/>
        <w:jc w:val="both"/>
      </w:pPr>
      <w:r>
        <w:tab/>
        <w:t>The question</w:t>
      </w:r>
      <w:r w:rsidR="00C57D29">
        <w:t xml:space="preserve"> remains how the observed trends a</w:t>
      </w:r>
      <w:r>
        <w:t xml:space="preserve">lign with the literature that assess the ways </w:t>
      </w:r>
      <w:r w:rsidR="00C57D29">
        <w:t xml:space="preserve">Americans are accessing healthcare in an increasingly changing </w:t>
      </w:r>
      <w:r>
        <w:t>market. From the exploratory analysis outlined above, it is possible to use the findings to test the hypotheses outlined in Chapter 1. In doing so, we we compare our set of urgent care visitors to the larger set of observations in the NAMCS that chose traditional m</w:t>
      </w:r>
      <w:r w:rsidR="000A40D9">
        <w:t>eans of accessing primary care, testing the parameters which appeared to cluster together within urgent care seekers as possible predictors for urgent care as an outcome (actually, is this something we want to do? I’ve somewhat done this already way back when and most are significant, esp. white, urban, etc</w:t>
      </w:r>
      <w:r w:rsidR="004C4780">
        <w:t>.</w:t>
      </w:r>
      <w:r w:rsidR="000A40D9">
        <w:t xml:space="preserve"> but it might be interesting to take something like chronic routine problem and see what coefficient I get?). </w:t>
      </w:r>
    </w:p>
    <w:p w14:paraId="3B55F365" w14:textId="77777777" w:rsidR="005A102F" w:rsidRDefault="005A102F" w:rsidP="00C57D29">
      <w:pPr>
        <w:spacing w:line="480" w:lineRule="auto"/>
        <w:jc w:val="both"/>
      </w:pPr>
    </w:p>
    <w:p w14:paraId="6B673C09" w14:textId="2DFB9395" w:rsidR="00D753C7" w:rsidRDefault="00D753C7">
      <w:r>
        <w:br w:type="page"/>
      </w:r>
    </w:p>
    <w:p w14:paraId="6AEFB7EE" w14:textId="0970035A" w:rsidR="00F02712" w:rsidRDefault="00F02712" w:rsidP="00F02712">
      <w:pPr>
        <w:spacing w:line="480" w:lineRule="auto"/>
        <w:jc w:val="both"/>
        <w:outlineLvl w:val="0"/>
      </w:pPr>
      <w:r>
        <w:t>(working on making aggregated/pretty/readable versions of these)</w:t>
      </w:r>
    </w:p>
    <w:p w14:paraId="71A6F0BB" w14:textId="7B526C7B" w:rsidR="00F02712" w:rsidRDefault="00F02712" w:rsidP="00F02712">
      <w:pPr>
        <w:spacing w:line="480" w:lineRule="auto"/>
        <w:jc w:val="both"/>
        <w:outlineLvl w:val="0"/>
      </w:pPr>
      <w:r>
        <w:t xml:space="preserve">Table 1. </w:t>
      </w:r>
      <w:r w:rsidR="00D753C7">
        <w:rPr>
          <w:noProof/>
        </w:rPr>
        <w:drawing>
          <wp:anchor distT="0" distB="0" distL="114300" distR="114300" simplePos="0" relativeHeight="251658240" behindDoc="0" locked="0" layoutInCell="1" allowOverlap="1" wp14:anchorId="2D8F7CDC" wp14:editId="18E74518">
            <wp:simplePos x="0" y="0"/>
            <wp:positionH relativeFrom="column">
              <wp:posOffset>0</wp:posOffset>
            </wp:positionH>
            <wp:positionV relativeFrom="paragraph">
              <wp:posOffset>347980</wp:posOffset>
            </wp:positionV>
            <wp:extent cx="5563235" cy="120015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6-02-12 at 12.42.33 P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563235" cy="1200150"/>
                    </a:xfrm>
                    <a:prstGeom prst="rect">
                      <a:avLst/>
                    </a:prstGeom>
                  </pic:spPr>
                </pic:pic>
              </a:graphicData>
            </a:graphic>
            <wp14:sizeRelH relativeFrom="page">
              <wp14:pctWidth>0</wp14:pctWidth>
            </wp14:sizeRelH>
            <wp14:sizeRelV relativeFrom="page">
              <wp14:pctHeight>0</wp14:pctHeight>
            </wp14:sizeRelV>
          </wp:anchor>
        </w:drawing>
      </w:r>
      <w:r>
        <w:t>Demographic Parameters</w:t>
      </w:r>
    </w:p>
    <w:p w14:paraId="24189575" w14:textId="77777777" w:rsidR="00F02712" w:rsidRDefault="00F02712" w:rsidP="00C57D29">
      <w:pPr>
        <w:spacing w:line="480" w:lineRule="auto"/>
        <w:jc w:val="both"/>
      </w:pPr>
    </w:p>
    <w:p w14:paraId="5E2A7D33" w14:textId="77777777" w:rsidR="00F02712" w:rsidRDefault="00F02712" w:rsidP="00C57D29">
      <w:pPr>
        <w:spacing w:line="480" w:lineRule="auto"/>
        <w:jc w:val="both"/>
      </w:pPr>
    </w:p>
    <w:p w14:paraId="1F11E33F" w14:textId="77777777" w:rsidR="00F02712" w:rsidRDefault="00F02712" w:rsidP="00C57D29">
      <w:pPr>
        <w:spacing w:line="480" w:lineRule="auto"/>
        <w:jc w:val="both"/>
      </w:pPr>
    </w:p>
    <w:p w14:paraId="0C47B9F0" w14:textId="77777777" w:rsidR="00F02712" w:rsidRDefault="00F02712" w:rsidP="00C57D29">
      <w:pPr>
        <w:spacing w:line="480" w:lineRule="auto"/>
        <w:jc w:val="both"/>
      </w:pPr>
    </w:p>
    <w:p w14:paraId="36B4DBB1" w14:textId="77777777" w:rsidR="00F02712" w:rsidRDefault="00F02712" w:rsidP="00C57D29">
      <w:pPr>
        <w:spacing w:line="480" w:lineRule="auto"/>
        <w:jc w:val="both"/>
      </w:pPr>
    </w:p>
    <w:p w14:paraId="535CF548" w14:textId="303ABF26" w:rsidR="00F02712" w:rsidRDefault="00F02712" w:rsidP="00C57D29">
      <w:pPr>
        <w:spacing w:line="480" w:lineRule="auto"/>
        <w:jc w:val="both"/>
      </w:pPr>
      <w:r>
        <w:t>Table 2. Behavior Parameters</w:t>
      </w:r>
    </w:p>
    <w:p w14:paraId="27598922" w14:textId="2C6E390F" w:rsidR="005A102F" w:rsidRDefault="00F02712" w:rsidP="00C57D29">
      <w:pPr>
        <w:spacing w:line="480" w:lineRule="auto"/>
        <w:jc w:val="both"/>
      </w:pPr>
      <w:r>
        <w:rPr>
          <w:noProof/>
        </w:rPr>
        <w:drawing>
          <wp:inline distT="0" distB="0" distL="0" distR="0" wp14:anchorId="4CB1DE55" wp14:editId="2016A163">
            <wp:extent cx="6604635" cy="1058435"/>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6-02-12 at 12.42.52 P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635900" cy="1063445"/>
                    </a:xfrm>
                    <a:prstGeom prst="rect">
                      <a:avLst/>
                    </a:prstGeom>
                  </pic:spPr>
                </pic:pic>
              </a:graphicData>
            </a:graphic>
          </wp:inline>
        </w:drawing>
      </w:r>
    </w:p>
    <w:sectPr w:rsidR="005A102F" w:rsidSect="00F0271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Kaitlyn Jackson" w:date="2016-02-18T16:28:00Z" w:initials="KJ">
    <w:p w14:paraId="3E4D0113" w14:textId="6194B738" w:rsidR="00B43B60" w:rsidRDefault="00B43B60">
      <w:pPr>
        <w:pStyle w:val="CommentText"/>
      </w:pPr>
      <w:r>
        <w:rPr>
          <w:rStyle w:val="CommentReference"/>
        </w:rPr>
        <w:annotationRef/>
      </w:r>
      <w:proofErr w:type="spellStart"/>
      <w:r>
        <w:t>Unneccesary</w:t>
      </w:r>
      <w:proofErr w:type="spellEnd"/>
      <w:r>
        <w:t xml:space="preserve"> – Jess</w:t>
      </w:r>
    </w:p>
    <w:p w14:paraId="44DE779E" w14:textId="2B2F08C6" w:rsidR="00B43B60" w:rsidRDefault="00B43B60">
      <w:pPr>
        <w:pStyle w:val="CommentText"/>
      </w:pPr>
    </w:p>
  </w:comment>
  <w:comment w:id="5" w:author="Kaitlyn Jackson" w:date="2016-02-18T16:28:00Z" w:initials="KJ">
    <w:p w14:paraId="443DC266" w14:textId="77777777" w:rsidR="00B43B60" w:rsidRDefault="00B43B60">
      <w:pPr>
        <w:pStyle w:val="CommentText"/>
      </w:pPr>
      <w:r>
        <w:rPr>
          <w:rStyle w:val="CommentReference"/>
        </w:rPr>
        <w:annotationRef/>
      </w:r>
      <w:r>
        <w:t>REWRITE THIS TO BE CLEAR TO MOM</w:t>
      </w:r>
    </w:p>
    <w:p w14:paraId="66B59449" w14:textId="10579CF9" w:rsidR="00B43B60" w:rsidRDefault="00B43B60">
      <w:pPr>
        <w:pStyle w:val="CommentText"/>
      </w:pPr>
    </w:p>
  </w:comment>
  <w:comment w:id="7" w:author="Kaitlyn Jackson" w:date="2016-02-18T16:29:00Z" w:initials="KJ">
    <w:p w14:paraId="199BC0D4" w14:textId="77777777" w:rsidR="00B43B60" w:rsidRDefault="00B43B60">
      <w:pPr>
        <w:pStyle w:val="CommentText"/>
      </w:pPr>
      <w:r>
        <w:rPr>
          <w:rStyle w:val="CommentReference"/>
        </w:rPr>
        <w:annotationRef/>
      </w:r>
      <w:r>
        <w:t>Work on explaining variable selection/methods</w:t>
      </w:r>
    </w:p>
    <w:p w14:paraId="36F76378" w14:textId="074150FF" w:rsidR="00B43B60" w:rsidRDefault="00B43B60">
      <w:pPr>
        <w:pStyle w:val="CommentText"/>
      </w:pPr>
    </w:p>
  </w:comment>
  <w:comment w:id="2" w:author="Kaitlyn Jackson" w:date="2016-02-18T22:43:00Z" w:initials="KJ">
    <w:p w14:paraId="739749DF" w14:textId="77777777" w:rsidR="00CA6C0A" w:rsidRDefault="00CA6C0A">
      <w:pPr>
        <w:pStyle w:val="CommentText"/>
      </w:pPr>
      <w:r>
        <w:rPr>
          <w:rStyle w:val="CommentReference"/>
        </w:rPr>
        <w:annotationRef/>
      </w:r>
    </w:p>
    <w:p w14:paraId="7B039871" w14:textId="0DF9F1F1" w:rsidR="00CA6C0A" w:rsidRDefault="00CA6C0A">
      <w:pPr>
        <w:pStyle w:val="CommentText"/>
      </w:pPr>
      <w:r>
        <w:t>Move to methods!</w:t>
      </w:r>
    </w:p>
    <w:p w14:paraId="4A324E24" w14:textId="77777777" w:rsidR="00CA6C0A" w:rsidRDefault="00CA6C0A">
      <w:pPr>
        <w:pStyle w:val="CommentText"/>
      </w:pPr>
    </w:p>
  </w:comment>
  <w:comment w:id="27" w:author="Kaitlyn Jackson" w:date="2016-02-18T16:29:00Z" w:initials="KJ">
    <w:p w14:paraId="5FBDC28B" w14:textId="77777777" w:rsidR="00B43B60" w:rsidRDefault="00B43B60">
      <w:pPr>
        <w:pStyle w:val="CommentText"/>
      </w:pPr>
      <w:r>
        <w:rPr>
          <w:rStyle w:val="CommentReference"/>
        </w:rPr>
        <w:annotationRef/>
      </w:r>
    </w:p>
    <w:p w14:paraId="7D3CF583" w14:textId="77777777" w:rsidR="00B43B60" w:rsidRDefault="00B43B60">
      <w:pPr>
        <w:pStyle w:val="CommentText"/>
      </w:pPr>
    </w:p>
    <w:p w14:paraId="53282344" w14:textId="0DDD49C2" w:rsidR="00B43B60" w:rsidRDefault="00B43B60">
      <w:pPr>
        <w:pStyle w:val="CommentText"/>
      </w:pPr>
      <w:r>
        <w:t>Note from jess</w:t>
      </w:r>
    </w:p>
  </w:comment>
  <w:comment w:id="28" w:author="Kaitlyn Jackson" w:date="2016-02-18T16:29:00Z" w:initials="KJ">
    <w:p w14:paraId="76421B8C" w14:textId="77777777" w:rsidR="00B43B60" w:rsidRDefault="00B43B60">
      <w:pPr>
        <w:pStyle w:val="CommentText"/>
      </w:pPr>
      <w:r>
        <w:rPr>
          <w:rStyle w:val="CommentReference"/>
        </w:rPr>
        <w:annotationRef/>
      </w:r>
    </w:p>
    <w:p w14:paraId="577FC1BD" w14:textId="77777777" w:rsidR="00B43B60" w:rsidRDefault="00B43B60">
      <w:pPr>
        <w:pStyle w:val="CommentText"/>
      </w:pPr>
    </w:p>
    <w:p w14:paraId="7E6875EB" w14:textId="6127CFFB" w:rsidR="00B43B60" w:rsidRDefault="00B43B60">
      <w:pPr>
        <w:pStyle w:val="CommentText"/>
      </w:pPr>
      <w:r>
        <w:t>Clarify for mom</w:t>
      </w:r>
    </w:p>
    <w:p w14:paraId="50642CA1" w14:textId="0880B1D5" w:rsidR="00B43B60" w:rsidRDefault="00B43B60">
      <w:pPr>
        <w:pStyle w:val="CommentText"/>
      </w:pPr>
    </w:p>
  </w:comment>
  <w:comment w:id="31" w:author="Kaitlyn Jackson" w:date="2016-02-18T16:30:00Z" w:initials="KJ">
    <w:p w14:paraId="1B1A1290" w14:textId="77777777" w:rsidR="00B43B60" w:rsidRDefault="00B43B60">
      <w:pPr>
        <w:pStyle w:val="CommentText"/>
      </w:pPr>
      <w:r>
        <w:rPr>
          <w:rStyle w:val="CommentReference"/>
        </w:rPr>
        <w:annotationRef/>
      </w:r>
    </w:p>
    <w:p w14:paraId="13F82424" w14:textId="77777777" w:rsidR="00B43B60" w:rsidRDefault="00B43B60">
      <w:pPr>
        <w:pStyle w:val="CommentText"/>
      </w:pPr>
    </w:p>
    <w:p w14:paraId="0883DDCF" w14:textId="77777777" w:rsidR="00B43B60" w:rsidRDefault="00B43B60">
      <w:pPr>
        <w:pStyle w:val="CommentText"/>
      </w:pPr>
      <w:r>
        <w:t>Suggestion: low-tech table</w:t>
      </w:r>
    </w:p>
    <w:p w14:paraId="5F3681AB" w14:textId="45E0F5FC" w:rsidR="00B43B60" w:rsidRDefault="00B43B60">
      <w:pPr>
        <w:pStyle w:val="CommentText"/>
      </w:pP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4DE779E" w15:done="0"/>
  <w15:commentEx w15:paraId="66B59449" w15:done="0"/>
  <w15:commentEx w15:paraId="36F76378" w15:done="0"/>
  <w15:commentEx w15:paraId="4A324E24" w15:done="0"/>
  <w15:commentEx w15:paraId="53282344" w15:done="0"/>
  <w15:commentEx w15:paraId="50642CA1" w15:done="0"/>
  <w15:commentEx w15:paraId="5F3681AB"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ＭＳ ゴシック">
    <w:charset w:val="80"/>
    <w:family w:val="auto"/>
    <w:pitch w:val="variable"/>
    <w:sig w:usb0="E00002FF" w:usb1="6AC7FDFB" w:usb2="08000012" w:usb3="00000000" w:csb0="0002009F" w:csb1="00000000"/>
  </w:font>
  <w:font w:name="ＭＳ 明朝">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aitlyn Jackson">
    <w15:presenceInfo w15:providerId="Windows Live" w15:userId="efef0d75a4de5fd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trackRevisions/>
  <w:defaultTabStop w:val="720"/>
  <w:drawingGridHorizontalSpacing w:val="120"/>
  <w:displayHorizontalDrawingGridEvery w:val="2"/>
  <w:displayVerticalDrawingGridEvery w:val="2"/>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054B"/>
    <w:rsid w:val="00036CED"/>
    <w:rsid w:val="000A40D9"/>
    <w:rsid w:val="0013374F"/>
    <w:rsid w:val="0015420B"/>
    <w:rsid w:val="001932D2"/>
    <w:rsid w:val="001F1F99"/>
    <w:rsid w:val="00231716"/>
    <w:rsid w:val="0047054B"/>
    <w:rsid w:val="004C4780"/>
    <w:rsid w:val="005A102F"/>
    <w:rsid w:val="005B293E"/>
    <w:rsid w:val="006052F7"/>
    <w:rsid w:val="007619CF"/>
    <w:rsid w:val="008A3252"/>
    <w:rsid w:val="009040DB"/>
    <w:rsid w:val="00950B0C"/>
    <w:rsid w:val="00964823"/>
    <w:rsid w:val="009813B9"/>
    <w:rsid w:val="009D0602"/>
    <w:rsid w:val="00A253A7"/>
    <w:rsid w:val="00A77904"/>
    <w:rsid w:val="00B01F7C"/>
    <w:rsid w:val="00B43B60"/>
    <w:rsid w:val="00B60FF6"/>
    <w:rsid w:val="00C57D29"/>
    <w:rsid w:val="00CA6C0A"/>
    <w:rsid w:val="00D37B1C"/>
    <w:rsid w:val="00D753C7"/>
    <w:rsid w:val="00DE47EF"/>
    <w:rsid w:val="00DF3403"/>
    <w:rsid w:val="00DF5A31"/>
    <w:rsid w:val="00E171C9"/>
    <w:rsid w:val="00E448F9"/>
    <w:rsid w:val="00F02712"/>
    <w:rsid w:val="00F57358"/>
    <w:rsid w:val="00F842A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653CCB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52F7"/>
    <w:rPr>
      <w:rFonts w:ascii="Times New Roman" w:hAnsi="Times New Roman"/>
      <w:color w:val="000000" w:themeColor="text1"/>
    </w:rPr>
  </w:style>
  <w:style w:type="paragraph" w:styleId="Heading1">
    <w:name w:val="heading 1"/>
    <w:basedOn w:val="Normal"/>
    <w:next w:val="Normal"/>
    <w:link w:val="Heading1Char"/>
    <w:autoRedefine/>
    <w:uiPriority w:val="9"/>
    <w:qFormat/>
    <w:rsid w:val="006052F7"/>
    <w:pPr>
      <w:keepNext/>
      <w:keepLines/>
      <w:spacing w:before="240"/>
      <w:outlineLvl w:val="0"/>
    </w:pPr>
    <w:rPr>
      <w:rFonts w:eastAsiaTheme="majorEastAsia" w:cstheme="majorBidi"/>
      <w:b/>
      <w:bCs/>
      <w:sz w:val="32"/>
      <w:szCs w:val="32"/>
    </w:rPr>
  </w:style>
  <w:style w:type="paragraph" w:styleId="Heading2">
    <w:name w:val="heading 2"/>
    <w:basedOn w:val="Normal"/>
    <w:next w:val="Normal"/>
    <w:link w:val="Heading2Char"/>
    <w:autoRedefine/>
    <w:uiPriority w:val="9"/>
    <w:unhideWhenUsed/>
    <w:qFormat/>
    <w:rsid w:val="006052F7"/>
    <w:pPr>
      <w:keepNext/>
      <w:keepLines/>
      <w:spacing w:before="40"/>
      <w:outlineLvl w:val="1"/>
    </w:pPr>
    <w:rPr>
      <w:rFonts w:eastAsiaTheme="majorEastAsia" w:cstheme="majorBidi"/>
      <w:sz w:val="28"/>
      <w:szCs w:val="26"/>
    </w:rPr>
  </w:style>
  <w:style w:type="paragraph" w:styleId="Heading3">
    <w:name w:val="heading 3"/>
    <w:basedOn w:val="Normal"/>
    <w:next w:val="Normal"/>
    <w:link w:val="Heading3Char"/>
    <w:autoRedefine/>
    <w:uiPriority w:val="9"/>
    <w:unhideWhenUsed/>
    <w:qFormat/>
    <w:rsid w:val="006052F7"/>
    <w:pPr>
      <w:keepNext/>
      <w:keepLines/>
      <w:spacing w:before="40"/>
      <w:outlineLvl w:val="2"/>
    </w:pPr>
    <w:rPr>
      <w:rFonts w:eastAsiaTheme="majorEastAsia" w:cstheme="majorBidi"/>
      <w:i/>
    </w:rPr>
  </w:style>
  <w:style w:type="paragraph" w:styleId="Heading4">
    <w:name w:val="heading 4"/>
    <w:basedOn w:val="Normal"/>
    <w:next w:val="Normal"/>
    <w:link w:val="Heading4Char"/>
    <w:autoRedefine/>
    <w:uiPriority w:val="9"/>
    <w:semiHidden/>
    <w:unhideWhenUsed/>
    <w:qFormat/>
    <w:rsid w:val="006052F7"/>
    <w:pPr>
      <w:keepNext/>
      <w:keepLines/>
      <w:spacing w:before="40"/>
      <w:outlineLvl w:val="3"/>
    </w:pPr>
    <w:rPr>
      <w:rFonts w:eastAsiaTheme="majorEastAsia" w:cstheme="majorBidi"/>
      <w:i/>
      <w:i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52F7"/>
    <w:rPr>
      <w:rFonts w:ascii="Times New Roman" w:eastAsiaTheme="majorEastAsia" w:hAnsi="Times New Roman" w:cstheme="majorBidi"/>
      <w:b/>
      <w:bCs/>
      <w:color w:val="000000" w:themeColor="text1"/>
      <w:sz w:val="32"/>
      <w:szCs w:val="32"/>
    </w:rPr>
  </w:style>
  <w:style w:type="character" w:customStyle="1" w:styleId="Heading2Char">
    <w:name w:val="Heading 2 Char"/>
    <w:basedOn w:val="DefaultParagraphFont"/>
    <w:link w:val="Heading2"/>
    <w:uiPriority w:val="9"/>
    <w:rsid w:val="006052F7"/>
    <w:rPr>
      <w:rFonts w:ascii="Times New Roman" w:eastAsiaTheme="majorEastAsia" w:hAnsi="Times New Roman" w:cstheme="majorBidi"/>
      <w:color w:val="000000" w:themeColor="text1"/>
      <w:sz w:val="28"/>
      <w:szCs w:val="26"/>
    </w:rPr>
  </w:style>
  <w:style w:type="character" w:customStyle="1" w:styleId="Heading3Char">
    <w:name w:val="Heading 3 Char"/>
    <w:basedOn w:val="DefaultParagraphFont"/>
    <w:link w:val="Heading3"/>
    <w:uiPriority w:val="9"/>
    <w:rsid w:val="006052F7"/>
    <w:rPr>
      <w:rFonts w:ascii="Times New Roman" w:eastAsiaTheme="majorEastAsia" w:hAnsi="Times New Roman" w:cstheme="majorBidi"/>
      <w:i/>
      <w:color w:val="000000" w:themeColor="text1"/>
    </w:rPr>
  </w:style>
  <w:style w:type="paragraph" w:styleId="Title">
    <w:name w:val="Title"/>
    <w:basedOn w:val="Normal"/>
    <w:next w:val="Normal"/>
    <w:link w:val="TitleChar"/>
    <w:autoRedefine/>
    <w:uiPriority w:val="10"/>
    <w:qFormat/>
    <w:rsid w:val="006052F7"/>
    <w:pPr>
      <w:contextualSpacing/>
    </w:pPr>
    <w:rPr>
      <w:rFonts w:eastAsiaTheme="majorEastAsia" w:cstheme="majorBidi"/>
      <w:b/>
      <w:bCs/>
      <w:spacing w:val="-10"/>
      <w:kern w:val="28"/>
      <w:sz w:val="56"/>
      <w:szCs w:val="56"/>
    </w:rPr>
  </w:style>
  <w:style w:type="character" w:customStyle="1" w:styleId="TitleChar">
    <w:name w:val="Title Char"/>
    <w:basedOn w:val="DefaultParagraphFont"/>
    <w:link w:val="Title"/>
    <w:uiPriority w:val="10"/>
    <w:rsid w:val="006052F7"/>
    <w:rPr>
      <w:rFonts w:ascii="Times New Roman" w:eastAsiaTheme="majorEastAsia" w:hAnsi="Times New Roman" w:cstheme="majorBidi"/>
      <w:b/>
      <w:bCs/>
      <w:color w:val="000000" w:themeColor="text1"/>
      <w:spacing w:val="-10"/>
      <w:kern w:val="28"/>
      <w:sz w:val="56"/>
      <w:szCs w:val="56"/>
    </w:rPr>
  </w:style>
  <w:style w:type="paragraph" w:styleId="Subtitle">
    <w:name w:val="Subtitle"/>
    <w:basedOn w:val="Normal"/>
    <w:next w:val="Normal"/>
    <w:link w:val="SubtitleChar"/>
    <w:autoRedefine/>
    <w:uiPriority w:val="11"/>
    <w:qFormat/>
    <w:rsid w:val="006052F7"/>
    <w:pPr>
      <w:numPr>
        <w:ilvl w:val="1"/>
      </w:numPr>
      <w:spacing w:after="160"/>
    </w:pPr>
    <w:rPr>
      <w:rFonts w:eastAsiaTheme="minorEastAsia"/>
      <w:color w:val="404040" w:themeColor="text1" w:themeTint="BF"/>
      <w:spacing w:val="15"/>
      <w:sz w:val="22"/>
      <w:szCs w:val="22"/>
    </w:rPr>
  </w:style>
  <w:style w:type="character" w:customStyle="1" w:styleId="SubtitleChar">
    <w:name w:val="Subtitle Char"/>
    <w:basedOn w:val="DefaultParagraphFont"/>
    <w:link w:val="Subtitle"/>
    <w:uiPriority w:val="11"/>
    <w:rsid w:val="006052F7"/>
    <w:rPr>
      <w:rFonts w:ascii="Times New Roman" w:eastAsiaTheme="minorEastAsia" w:hAnsi="Times New Roman"/>
      <w:color w:val="404040" w:themeColor="text1" w:themeTint="BF"/>
      <w:spacing w:val="15"/>
      <w:sz w:val="22"/>
      <w:szCs w:val="22"/>
    </w:rPr>
  </w:style>
  <w:style w:type="character" w:customStyle="1" w:styleId="Heading4Char">
    <w:name w:val="Heading 4 Char"/>
    <w:basedOn w:val="DefaultParagraphFont"/>
    <w:link w:val="Heading4"/>
    <w:uiPriority w:val="9"/>
    <w:semiHidden/>
    <w:rsid w:val="006052F7"/>
    <w:rPr>
      <w:rFonts w:ascii="Times New Roman" w:eastAsiaTheme="majorEastAsia" w:hAnsi="Times New Roman" w:cstheme="majorBidi"/>
      <w:i/>
      <w:iCs/>
      <w:color w:val="000000" w:themeColor="text1"/>
      <w:sz w:val="22"/>
    </w:rPr>
  </w:style>
  <w:style w:type="paragraph" w:styleId="BalloonText">
    <w:name w:val="Balloon Text"/>
    <w:basedOn w:val="Normal"/>
    <w:link w:val="BalloonTextChar"/>
    <w:uiPriority w:val="99"/>
    <w:semiHidden/>
    <w:unhideWhenUsed/>
    <w:rsid w:val="009040D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040DB"/>
    <w:rPr>
      <w:rFonts w:ascii="Lucida Grande" w:hAnsi="Lucida Grande" w:cs="Lucida Grande"/>
      <w:color w:val="000000" w:themeColor="text1"/>
      <w:sz w:val="18"/>
      <w:szCs w:val="18"/>
    </w:rPr>
  </w:style>
  <w:style w:type="paragraph" w:styleId="Revision">
    <w:name w:val="Revision"/>
    <w:hidden/>
    <w:uiPriority w:val="99"/>
    <w:semiHidden/>
    <w:rsid w:val="00B43B60"/>
    <w:rPr>
      <w:rFonts w:ascii="Times New Roman" w:hAnsi="Times New Roman"/>
      <w:color w:val="000000" w:themeColor="text1"/>
    </w:rPr>
  </w:style>
  <w:style w:type="character" w:styleId="CommentReference">
    <w:name w:val="annotation reference"/>
    <w:basedOn w:val="DefaultParagraphFont"/>
    <w:uiPriority w:val="99"/>
    <w:semiHidden/>
    <w:unhideWhenUsed/>
    <w:rsid w:val="00B43B60"/>
    <w:rPr>
      <w:sz w:val="18"/>
      <w:szCs w:val="18"/>
    </w:rPr>
  </w:style>
  <w:style w:type="paragraph" w:styleId="CommentText">
    <w:name w:val="annotation text"/>
    <w:basedOn w:val="Normal"/>
    <w:link w:val="CommentTextChar"/>
    <w:uiPriority w:val="99"/>
    <w:semiHidden/>
    <w:unhideWhenUsed/>
    <w:rsid w:val="00B43B60"/>
  </w:style>
  <w:style w:type="character" w:customStyle="1" w:styleId="CommentTextChar">
    <w:name w:val="Comment Text Char"/>
    <w:basedOn w:val="DefaultParagraphFont"/>
    <w:link w:val="CommentText"/>
    <w:uiPriority w:val="99"/>
    <w:semiHidden/>
    <w:rsid w:val="00B43B60"/>
    <w:rPr>
      <w:rFonts w:ascii="Times New Roman" w:hAnsi="Times New Roman"/>
      <w:color w:val="000000" w:themeColor="text1"/>
    </w:rPr>
  </w:style>
  <w:style w:type="paragraph" w:styleId="CommentSubject">
    <w:name w:val="annotation subject"/>
    <w:basedOn w:val="CommentText"/>
    <w:next w:val="CommentText"/>
    <w:link w:val="CommentSubjectChar"/>
    <w:uiPriority w:val="99"/>
    <w:semiHidden/>
    <w:unhideWhenUsed/>
    <w:rsid w:val="00B43B60"/>
    <w:rPr>
      <w:b/>
      <w:bCs/>
      <w:sz w:val="20"/>
      <w:szCs w:val="20"/>
    </w:rPr>
  </w:style>
  <w:style w:type="character" w:customStyle="1" w:styleId="CommentSubjectChar">
    <w:name w:val="Comment Subject Char"/>
    <w:basedOn w:val="CommentTextChar"/>
    <w:link w:val="CommentSubject"/>
    <w:uiPriority w:val="99"/>
    <w:semiHidden/>
    <w:rsid w:val="00B43B60"/>
    <w:rPr>
      <w:rFonts w:ascii="Times New Roman" w:hAnsi="Times New Roman"/>
      <w:b/>
      <w:bCs/>
      <w:color w:val="000000" w:themeColor="text1"/>
      <w:sz w:val="20"/>
      <w:szCs w:val="20"/>
    </w:rPr>
  </w:style>
  <w:style w:type="paragraph" w:styleId="DocumentMap">
    <w:name w:val="Document Map"/>
    <w:basedOn w:val="Normal"/>
    <w:link w:val="DocumentMapChar"/>
    <w:uiPriority w:val="99"/>
    <w:semiHidden/>
    <w:unhideWhenUsed/>
    <w:rsid w:val="00CA6C0A"/>
    <w:rPr>
      <w:rFonts w:cs="Times New Roman"/>
    </w:rPr>
  </w:style>
  <w:style w:type="character" w:customStyle="1" w:styleId="DocumentMapChar">
    <w:name w:val="Document Map Char"/>
    <w:basedOn w:val="DefaultParagraphFont"/>
    <w:link w:val="DocumentMap"/>
    <w:uiPriority w:val="99"/>
    <w:semiHidden/>
    <w:rsid w:val="00CA6C0A"/>
    <w:rPr>
      <w:rFonts w:ascii="Times New Roman" w:hAnsi="Times New Roman" w:cs="Times New Roman"/>
      <w:color w:val="000000" w:themeColor="text1"/>
    </w:rPr>
  </w:style>
  <w:style w:type="table" w:styleId="TableGrid">
    <w:name w:val="Table Grid"/>
    <w:basedOn w:val="TableNormal"/>
    <w:uiPriority w:val="39"/>
    <w:rsid w:val="007619C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microsoft.com/office/2011/relationships/people" Target="people.xml"/><Relationship Id="rId12"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comments" Target="comments.xml"/><Relationship Id="rId5" Type="http://schemas.microsoft.com/office/2011/relationships/commentsExtended" Target="commentsExtended.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2113</Words>
  <Characters>11246</Characters>
  <Application>Microsoft Macintosh Word</Application>
  <DocSecurity>0</DocSecurity>
  <Lines>181</Lines>
  <Paragraphs>34</Paragraphs>
  <ScaleCrop>false</ScaleCrop>
  <HeadingPairs>
    <vt:vector size="4" baseType="variant">
      <vt:variant>
        <vt:lpstr>Title</vt:lpstr>
      </vt:variant>
      <vt:variant>
        <vt:i4>1</vt:i4>
      </vt:variant>
      <vt:variant>
        <vt:lpstr>Headings</vt:lpstr>
      </vt:variant>
      <vt:variant>
        <vt:i4>16</vt:i4>
      </vt:variant>
    </vt:vector>
  </HeadingPairs>
  <TitlesOfParts>
    <vt:vector size="17" baseType="lpstr">
      <vt:lpstr/>
      <vt:lpstr>Analysis</vt:lpstr>
      <vt:lpstr/>
      <vt:lpstr/>
      <vt:lpstr/>
      <vt:lpstr/>
      <vt:lpstr/>
      <vt:lpstr/>
      <vt:lpstr/>
      <vt:lpstr/>
      <vt:lpstr/>
      <vt:lpstr/>
      <vt:lpstr>Differences in Demographic and Behavioral Factors Between Clusters</vt:lpstr>
      <vt:lpstr>Figure 2. Color coded clusters. </vt:lpstr>
      <vt:lpstr>What do these mean?</vt:lpstr>
      <vt:lpstr>(working on making aggregated/pretty/readable versions of these)</vt:lpstr>
      <vt:lpstr>Table 1. /Demographic Parameters</vt:lpstr>
    </vt:vector>
  </TitlesOfParts>
  <Company>Reed</Company>
  <LinksUpToDate>false</LinksUpToDate>
  <CharactersWithSpaces>13325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Kaitlyn Jackson</dc:creator>
  <cp:keywords/>
  <dc:description/>
  <cp:lastModifiedBy>Kaitlyn Jackson</cp:lastModifiedBy>
  <cp:revision>2</cp:revision>
  <dcterms:created xsi:type="dcterms:W3CDTF">2016-02-27T03:10:00Z</dcterms:created>
  <dcterms:modified xsi:type="dcterms:W3CDTF">2016-02-27T03:10:00Z</dcterms:modified>
</cp:coreProperties>
</file>